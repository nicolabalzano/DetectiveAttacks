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F140F" w14:textId="79CFEB1F" w:rsidR="00AA53D0" w:rsidRPr="002A2848" w:rsidRDefault="00AA53D0" w:rsidP="00AA53D0">
      <w:pPr>
        <w:jc w:val="center"/>
        <w:rPr>
          <w:rFonts w:ascii="Times New Roman" w:hAnsi="Times New Roman"/>
          <w:smallCaps/>
          <w:sz w:val="52"/>
          <w:szCs w:val="52"/>
        </w:rPr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 w:rsidRPr="002A2848">
        <w:rPr>
          <w:rFonts w:ascii="Arial" w:hAnsi="Arial" w:cs="Arial"/>
          <w:smallCaps/>
          <w:sz w:val="52"/>
          <w:szCs w:val="52"/>
        </w:rPr>
        <w:br/>
      </w:r>
      <w:r w:rsidRPr="002A2848">
        <w:rPr>
          <w:rFonts w:ascii="Arial" w:hAnsi="Arial" w:cs="Arial"/>
          <w:smallCaps/>
          <w:sz w:val="52"/>
          <w:szCs w:val="52"/>
        </w:rPr>
        <w:br/>
      </w:r>
      <w:r w:rsidRPr="002A2848">
        <w:rPr>
          <w:rFonts w:ascii="Times New Roman" w:hAnsi="Times New Roman"/>
          <w:smallCaps/>
          <w:sz w:val="52"/>
          <w:szCs w:val="52"/>
        </w:rPr>
        <w:t>Università degli Studi di Bari “Aldo Moro”</w:t>
      </w:r>
    </w:p>
    <w:p w14:paraId="6BF2DDCF" w14:textId="77777777" w:rsidR="004869BF" w:rsidRPr="002A2848" w:rsidRDefault="004869BF" w:rsidP="000505EC">
      <w:pPr>
        <w:pStyle w:val="corpodeltesto0"/>
        <w:pBdr>
          <w:bottom w:val="single" w:sz="12" w:space="1" w:color="auto"/>
        </w:pBdr>
        <w:ind w:firstLine="0"/>
        <w:rPr>
          <w:rFonts w:ascii="Times New Roman" w:hAnsi="Times New Roman"/>
        </w:rPr>
      </w:pPr>
    </w:p>
    <w:p w14:paraId="4198A93A" w14:textId="77777777" w:rsidR="00AA53D0" w:rsidRPr="002A2848" w:rsidRDefault="00AA53D0" w:rsidP="00AA53D0">
      <w:pPr>
        <w:jc w:val="center"/>
        <w:rPr>
          <w:rFonts w:ascii="Times New Roman" w:hAnsi="Times New Roman"/>
          <w:smallCaps/>
          <w:sz w:val="28"/>
          <w:szCs w:val="28"/>
        </w:rPr>
      </w:pPr>
      <w:bookmarkStart w:id="8" w:name="_Toc525114694"/>
      <w:r w:rsidRPr="002A2848">
        <w:rPr>
          <w:rFonts w:ascii="Times New Roman" w:hAnsi="Times New Roman"/>
          <w:smallCaps/>
          <w:sz w:val="28"/>
          <w:szCs w:val="28"/>
        </w:rPr>
        <w:t>Dipartimento di Informatica</w:t>
      </w:r>
    </w:p>
    <w:p w14:paraId="18A0DE27" w14:textId="3BD38611" w:rsidR="00AA53D0" w:rsidRPr="002A2848" w:rsidRDefault="00AA53D0" w:rsidP="00AA53D0">
      <w:pPr>
        <w:jc w:val="center"/>
        <w:rPr>
          <w:rFonts w:ascii="Times New Roman" w:hAnsi="Times New Roman"/>
          <w:smallCaps/>
          <w:sz w:val="28"/>
          <w:szCs w:val="28"/>
        </w:rPr>
      </w:pPr>
      <w:r w:rsidRPr="002A2848">
        <w:rPr>
          <w:rFonts w:ascii="Times New Roman" w:hAnsi="Times New Roman"/>
          <w:smallCaps/>
          <w:sz w:val="28"/>
          <w:szCs w:val="28"/>
        </w:rPr>
        <w:t xml:space="preserve">Corso di laurea in Informatica </w:t>
      </w:r>
    </w:p>
    <w:p w14:paraId="6E774DF7" w14:textId="77777777" w:rsidR="00AA53D0" w:rsidRPr="002A2848" w:rsidRDefault="00AA53D0" w:rsidP="00AA53D0">
      <w:pPr>
        <w:rPr>
          <w:rFonts w:ascii="Times New Roman" w:hAnsi="Times New Roman"/>
          <w:sz w:val="28"/>
          <w:szCs w:val="28"/>
        </w:rPr>
      </w:pPr>
    </w:p>
    <w:p w14:paraId="71F6E7BA" w14:textId="77777777" w:rsidR="00AA53D0" w:rsidRPr="002A2848" w:rsidRDefault="00AA53D0" w:rsidP="00AA53D0">
      <w:pPr>
        <w:rPr>
          <w:rFonts w:ascii="Times New Roman" w:hAnsi="Times New Roman"/>
          <w:sz w:val="28"/>
          <w:szCs w:val="28"/>
        </w:rPr>
      </w:pPr>
    </w:p>
    <w:p w14:paraId="2824B319" w14:textId="77777777" w:rsidR="00AA53D0" w:rsidRPr="002A2848" w:rsidRDefault="00AA53D0" w:rsidP="00AA53D0">
      <w:pPr>
        <w:spacing w:line="276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2A2848">
        <w:rPr>
          <w:rFonts w:ascii="Times New Roman" w:hAnsi="Times New Roman"/>
          <w:smallCaps/>
          <w:sz w:val="28"/>
          <w:szCs w:val="28"/>
        </w:rPr>
        <w:t xml:space="preserve">Tesi di laurea in </w:t>
      </w:r>
    </w:p>
    <w:p w14:paraId="22F7888C" w14:textId="77777777" w:rsidR="00AA53D0" w:rsidRPr="002A2848" w:rsidRDefault="00AA53D0" w:rsidP="00AA53D0">
      <w:pPr>
        <w:spacing w:line="276" w:lineRule="auto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2A2848">
        <w:rPr>
          <w:rFonts w:ascii="Times New Roman" w:hAnsi="Times New Roman"/>
          <w:b/>
          <w:smallCaps/>
          <w:sz w:val="28"/>
          <w:szCs w:val="28"/>
        </w:rPr>
        <w:t>INGEGNERIA DEL SOFTWARE</w:t>
      </w:r>
    </w:p>
    <w:p w14:paraId="5CE91A44" w14:textId="4ABB2E01" w:rsidR="00C54BAE" w:rsidRPr="002A2848" w:rsidRDefault="00C54BAE" w:rsidP="000505EC">
      <w:pPr>
        <w:pStyle w:val="SottotitoloDocumento"/>
        <w:spacing w:before="0" w:line="360" w:lineRule="auto"/>
        <w:jc w:val="both"/>
        <w:outlineLvl w:val="0"/>
        <w:rPr>
          <w:rFonts w:ascii="Times New Roman" w:hAnsi="Times New Roman"/>
          <w:sz w:val="10"/>
          <w:szCs w:val="10"/>
        </w:rPr>
      </w:pPr>
      <w:bookmarkStart w:id="9" w:name="_Toc525114695"/>
      <w:bookmarkEnd w:id="8"/>
    </w:p>
    <w:p w14:paraId="5F80DCBB" w14:textId="5F947213" w:rsidR="007533E3" w:rsidRPr="002A2848" w:rsidRDefault="00106F52" w:rsidP="000505EC">
      <w:pPr>
        <w:pStyle w:val="SottotitoloDocumento"/>
        <w:spacing w:before="0" w:line="276" w:lineRule="auto"/>
        <w:outlineLvl w:val="0"/>
        <w:rPr>
          <w:rFonts w:ascii="Times New Roman" w:hAnsi="Times New Roman"/>
          <w:sz w:val="44"/>
          <w:szCs w:val="44"/>
        </w:rPr>
      </w:pPr>
      <w:r w:rsidRPr="002A2848">
        <w:rPr>
          <w:rFonts w:ascii="Times New Roman" w:hAnsi="Times New Roman"/>
          <w:sz w:val="44"/>
          <w:szCs w:val="44"/>
        </w:rPr>
        <w:t>Una Base di Conoscenza di Supporto allo Sviluppo Software Orientato alla Privacy</w:t>
      </w:r>
      <w:bookmarkEnd w:id="9"/>
    </w:p>
    <w:p w14:paraId="6DA0CD7E" w14:textId="15646FF6" w:rsidR="007533E3" w:rsidRPr="002A2848" w:rsidRDefault="00AA53D0" w:rsidP="007533E3">
      <w:pPr>
        <w:rPr>
          <w:rFonts w:ascii="Times New Roman" w:hAnsi="Times New Roman"/>
          <w:sz w:val="28"/>
          <w:szCs w:val="28"/>
        </w:rPr>
      </w:pPr>
      <w:r w:rsidRPr="002A2848">
        <w:rPr>
          <w:rFonts w:ascii="Times New Roman" w:hAnsi="Times New Roman"/>
          <w:sz w:val="28"/>
          <w:szCs w:val="28"/>
        </w:rPr>
        <w:br/>
      </w:r>
      <w:r w:rsidRPr="002A2848">
        <w:rPr>
          <w:rFonts w:ascii="Times New Roman" w:hAnsi="Times New Roman"/>
          <w:sz w:val="28"/>
          <w:szCs w:val="28"/>
        </w:rPr>
        <w:br/>
      </w:r>
      <w:r w:rsidR="007533E3" w:rsidRPr="002A2848">
        <w:rPr>
          <w:rFonts w:ascii="Times New Roman" w:hAnsi="Times New Roman"/>
          <w:sz w:val="28"/>
          <w:szCs w:val="28"/>
        </w:rPr>
        <w:t xml:space="preserve">Relatori: </w:t>
      </w:r>
    </w:p>
    <w:p w14:paraId="4CF859A0" w14:textId="77777777" w:rsidR="007533E3" w:rsidRPr="002A2848" w:rsidRDefault="007533E3" w:rsidP="007533E3">
      <w:pPr>
        <w:rPr>
          <w:rFonts w:ascii="Times New Roman" w:hAnsi="Times New Roman"/>
          <w:b/>
          <w:sz w:val="28"/>
          <w:szCs w:val="28"/>
        </w:rPr>
      </w:pPr>
      <w:r w:rsidRPr="002A2848">
        <w:rPr>
          <w:rFonts w:ascii="Times New Roman" w:hAnsi="Times New Roman"/>
          <w:b/>
          <w:sz w:val="28"/>
          <w:szCs w:val="28"/>
        </w:rPr>
        <w:t xml:space="preserve">Chiar.mo Prof. </w:t>
      </w:r>
      <w:r w:rsidR="006573AD" w:rsidRPr="002A2848">
        <w:rPr>
          <w:rFonts w:ascii="Times New Roman" w:hAnsi="Times New Roman"/>
          <w:b/>
          <w:sz w:val="28"/>
          <w:szCs w:val="28"/>
        </w:rPr>
        <w:t>Danilo CAIVANO</w:t>
      </w:r>
    </w:p>
    <w:p w14:paraId="6E933CE4" w14:textId="77777777" w:rsidR="007533E3" w:rsidRPr="002A2848" w:rsidRDefault="007533E3" w:rsidP="007533E3">
      <w:pPr>
        <w:rPr>
          <w:rFonts w:ascii="Times New Roman" w:hAnsi="Times New Roman"/>
          <w:b/>
          <w:sz w:val="28"/>
          <w:szCs w:val="28"/>
        </w:rPr>
      </w:pPr>
      <w:r w:rsidRPr="002A2848">
        <w:rPr>
          <w:rFonts w:ascii="Times New Roman" w:hAnsi="Times New Roman"/>
          <w:b/>
          <w:sz w:val="28"/>
          <w:szCs w:val="28"/>
        </w:rPr>
        <w:t xml:space="preserve">Dott.ssa </w:t>
      </w:r>
      <w:r w:rsidR="006573AD" w:rsidRPr="002A2848">
        <w:rPr>
          <w:rFonts w:ascii="Times New Roman" w:hAnsi="Times New Roman"/>
          <w:b/>
          <w:sz w:val="28"/>
          <w:szCs w:val="28"/>
        </w:rPr>
        <w:t>Vita</w:t>
      </w:r>
      <w:r w:rsidRPr="002A2848">
        <w:rPr>
          <w:rFonts w:ascii="Times New Roman" w:hAnsi="Times New Roman"/>
          <w:b/>
          <w:sz w:val="28"/>
          <w:szCs w:val="28"/>
        </w:rPr>
        <w:t xml:space="preserve"> </w:t>
      </w:r>
      <w:r w:rsidR="006573AD" w:rsidRPr="002A2848">
        <w:rPr>
          <w:rFonts w:ascii="Times New Roman" w:hAnsi="Times New Roman"/>
          <w:b/>
          <w:sz w:val="28"/>
          <w:szCs w:val="28"/>
        </w:rPr>
        <w:t xml:space="preserve">Santa </w:t>
      </w:r>
      <w:r w:rsidRPr="002A2848">
        <w:rPr>
          <w:rFonts w:ascii="Times New Roman" w:hAnsi="Times New Roman"/>
          <w:b/>
          <w:sz w:val="28"/>
          <w:szCs w:val="28"/>
        </w:rPr>
        <w:t>B</w:t>
      </w:r>
      <w:r w:rsidR="006573AD" w:rsidRPr="002A2848">
        <w:rPr>
          <w:rFonts w:ascii="Times New Roman" w:hAnsi="Times New Roman"/>
          <w:b/>
          <w:sz w:val="28"/>
          <w:szCs w:val="28"/>
        </w:rPr>
        <w:t>ARLETTA</w:t>
      </w:r>
    </w:p>
    <w:p w14:paraId="595FA795" w14:textId="77777777" w:rsidR="00AA53D0" w:rsidRPr="002A2848" w:rsidRDefault="00AA53D0" w:rsidP="007533E3">
      <w:pPr>
        <w:jc w:val="right"/>
        <w:rPr>
          <w:rFonts w:ascii="Times New Roman" w:hAnsi="Times New Roman"/>
          <w:sz w:val="28"/>
          <w:szCs w:val="28"/>
        </w:rPr>
      </w:pPr>
    </w:p>
    <w:p w14:paraId="0AE9EA19" w14:textId="03DF23FB" w:rsidR="009D455C" w:rsidRPr="002A2848" w:rsidRDefault="007533E3" w:rsidP="009D455C">
      <w:pPr>
        <w:jc w:val="right"/>
        <w:rPr>
          <w:rFonts w:ascii="Times New Roman" w:hAnsi="Times New Roman"/>
          <w:sz w:val="28"/>
          <w:szCs w:val="28"/>
        </w:rPr>
      </w:pPr>
      <w:r w:rsidRPr="002A2848">
        <w:rPr>
          <w:rFonts w:ascii="Times New Roman" w:hAnsi="Times New Roman"/>
          <w:sz w:val="28"/>
          <w:szCs w:val="28"/>
        </w:rPr>
        <w:t xml:space="preserve">Laureando: </w:t>
      </w:r>
    </w:p>
    <w:p w14:paraId="2193FB01" w14:textId="6D0EB456" w:rsidR="007533E3" w:rsidRPr="002A2848" w:rsidRDefault="002A2848" w:rsidP="009D455C">
      <w:pPr>
        <w:jc w:val="right"/>
        <w:rPr>
          <w:rFonts w:ascii="Times New Roman" w:hAnsi="Times New Roman"/>
          <w:sz w:val="28"/>
          <w:szCs w:val="28"/>
        </w:rPr>
      </w:pPr>
      <w:r w:rsidRPr="002A2848">
        <w:rPr>
          <w:rFonts w:ascii="Times New Roman" w:hAnsi="Times New Roman"/>
          <w:b/>
          <w:sz w:val="28"/>
          <w:szCs w:val="28"/>
        </w:rPr>
        <w:t>Nicola BALZANO</w:t>
      </w:r>
    </w:p>
    <w:p w14:paraId="2A1B440C" w14:textId="0BA023A5" w:rsidR="00AA53D0" w:rsidRPr="002A2848" w:rsidRDefault="00AA53D0" w:rsidP="00AA53D0">
      <w:pPr>
        <w:pBdr>
          <w:bottom w:val="single" w:sz="12" w:space="1" w:color="auto"/>
        </w:pBdr>
        <w:rPr>
          <w:rFonts w:ascii="Times New Roman" w:hAnsi="Times New Roman"/>
          <w:sz w:val="32"/>
          <w:szCs w:val="32"/>
        </w:rPr>
      </w:pPr>
    </w:p>
    <w:p w14:paraId="198429F7" w14:textId="77777777" w:rsidR="000505EC" w:rsidRPr="002A2848" w:rsidRDefault="000505EC" w:rsidP="00AA53D0">
      <w:pPr>
        <w:pBdr>
          <w:bottom w:val="single" w:sz="12" w:space="1" w:color="auto"/>
        </w:pBdr>
        <w:rPr>
          <w:rFonts w:ascii="Times New Roman" w:hAnsi="Times New Roman"/>
          <w:sz w:val="32"/>
          <w:szCs w:val="32"/>
        </w:rPr>
      </w:pPr>
    </w:p>
    <w:p w14:paraId="730E5AF2" w14:textId="0F248F5E" w:rsidR="00AA53D0" w:rsidRPr="002A2848" w:rsidRDefault="00AA53D0" w:rsidP="00AA53D0">
      <w:pPr>
        <w:jc w:val="center"/>
        <w:rPr>
          <w:rFonts w:ascii="Times New Roman" w:hAnsi="Times New Roman"/>
          <w:sz w:val="32"/>
          <w:szCs w:val="32"/>
        </w:rPr>
      </w:pPr>
      <w:r w:rsidRPr="002A2848">
        <w:rPr>
          <w:rFonts w:ascii="Times New Roman" w:hAnsi="Times New Roman"/>
          <w:sz w:val="32"/>
          <w:szCs w:val="32"/>
        </w:rPr>
        <w:t>Anno Accademico 20</w:t>
      </w:r>
      <w:r w:rsidR="002A2848" w:rsidRPr="002A2848">
        <w:rPr>
          <w:rFonts w:ascii="Times New Roman" w:hAnsi="Times New Roman"/>
          <w:sz w:val="32"/>
          <w:szCs w:val="32"/>
        </w:rPr>
        <w:t>23</w:t>
      </w:r>
      <w:r w:rsidRPr="002A2848">
        <w:rPr>
          <w:rFonts w:ascii="Times New Roman" w:hAnsi="Times New Roman"/>
          <w:sz w:val="32"/>
          <w:szCs w:val="32"/>
        </w:rPr>
        <w:t>/20</w:t>
      </w:r>
      <w:r w:rsidR="002A2848" w:rsidRPr="002A2848">
        <w:rPr>
          <w:rFonts w:ascii="Times New Roman" w:hAnsi="Times New Roman"/>
          <w:sz w:val="32"/>
          <w:szCs w:val="32"/>
        </w:rPr>
        <w:t>24</w:t>
      </w:r>
    </w:p>
    <w:p w14:paraId="3BEE565C" w14:textId="77777777" w:rsidR="007F1458" w:rsidRPr="002A2848" w:rsidRDefault="007F1458" w:rsidP="00521AE3">
      <w:pPr>
        <w:pStyle w:val="Titolo1"/>
        <w:numPr>
          <w:ilvl w:val="0"/>
          <w:numId w:val="0"/>
        </w:numPr>
        <w:spacing w:line="360" w:lineRule="auto"/>
        <w:jc w:val="both"/>
        <w:rPr>
          <w:rFonts w:cs="Arial"/>
        </w:rPr>
      </w:pPr>
      <w:bookmarkStart w:id="10" w:name="_Ref55715262"/>
      <w:bookmarkStart w:id="11" w:name="_Toc56232079"/>
      <w:bookmarkStart w:id="12" w:name="_Toc525114696"/>
      <w:r w:rsidRPr="002A2848">
        <w:rPr>
          <w:rFonts w:cs="Arial"/>
        </w:rPr>
        <w:lastRenderedPageBreak/>
        <w:t>Indic</w:t>
      </w:r>
      <w:bookmarkEnd w:id="10"/>
      <w:bookmarkEnd w:id="11"/>
      <w:r w:rsidRPr="002A2848">
        <w:rPr>
          <w:rFonts w:cs="Arial"/>
        </w:rPr>
        <w:t>e</w:t>
      </w:r>
      <w:bookmarkEnd w:id="12"/>
    </w:p>
    <w:bookmarkStart w:id="13" w:name="_Ref55715254"/>
    <w:bookmarkStart w:id="14" w:name="_Toc56232080"/>
    <w:p w14:paraId="23DFA2AF" w14:textId="7AE94A59" w:rsidR="00AF37B0" w:rsidRPr="002A2848" w:rsidRDefault="00064772">
      <w:pPr>
        <w:pStyle w:val="Sommario1"/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r w:rsidRPr="002A2848">
        <w:rPr>
          <w:rFonts w:ascii="Arial" w:hAnsi="Arial" w:cs="Arial"/>
          <w:smallCaps w:val="0"/>
        </w:rPr>
        <w:fldChar w:fldCharType="begin"/>
      </w:r>
      <w:r w:rsidRPr="002A2848">
        <w:rPr>
          <w:rFonts w:ascii="Arial" w:hAnsi="Arial" w:cs="Arial"/>
          <w:smallCaps w:val="0"/>
        </w:rPr>
        <w:instrText xml:space="preserve"> TOC \o "1-3" \h \z \u </w:instrText>
      </w:r>
      <w:r w:rsidRPr="002A2848">
        <w:rPr>
          <w:rFonts w:ascii="Arial" w:hAnsi="Arial" w:cs="Arial"/>
          <w:smallCaps w:val="0"/>
        </w:rPr>
        <w:fldChar w:fldCharType="separate"/>
      </w:r>
      <w:hyperlink w:anchor="_Toc525114694" w:history="1">
        <w:r w:rsidR="00AF37B0" w:rsidRPr="002A2848">
          <w:rPr>
            <w:rStyle w:val="Collegamentoipertestuale"/>
            <w:rFonts w:ascii="Arial" w:hAnsi="Arial" w:cs="Arial"/>
            <w:noProof/>
          </w:rPr>
          <w:t>Tesi di laurea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_Toc525114694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5570DCEE" w14:textId="7742570A" w:rsidR="00AF37B0" w:rsidRPr="002A2848" w:rsidRDefault="00000000">
      <w:pPr>
        <w:pStyle w:val="Sommario1"/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695" w:history="1">
        <w:r w:rsidR="00AF37B0" w:rsidRPr="002A2848">
          <w:rPr>
            <w:rStyle w:val="Collegamentoipertestuale"/>
            <w:rFonts w:ascii="Arial" w:hAnsi="Arial" w:cs="Arial"/>
            <w:noProof/>
          </w:rPr>
          <w:t>Una Base di Conoscenza di Supporto allo Sviluppo Software Orientato alla Privacy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_Toc525114695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65D869A1" w14:textId="6CAE49B4" w:rsidR="00AF37B0" w:rsidRPr="002A2848" w:rsidRDefault="00000000">
      <w:pPr>
        <w:pStyle w:val="Sommario1"/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696" w:history="1">
        <w:r w:rsidR="00AF37B0" w:rsidRPr="002A2848">
          <w:rPr>
            <w:rStyle w:val="Collegamentoipertestuale"/>
            <w:rFonts w:ascii="Arial" w:hAnsi="Arial" w:cs="Arial"/>
            <w:noProof/>
          </w:rPr>
          <w:t>Indice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_Toc525114696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2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3A593728" w14:textId="29A36106" w:rsidR="00AF37B0" w:rsidRPr="002A2848" w:rsidRDefault="00000000">
      <w:pPr>
        <w:pStyle w:val="Sommario1"/>
        <w:tabs>
          <w:tab w:val="left" w:pos="720"/>
        </w:tabs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697" w:history="1">
        <w:r w:rsidR="00AF37B0" w:rsidRPr="002A2848">
          <w:rPr>
            <w:rStyle w:val="Collegamentoipertestuale"/>
            <w:rFonts w:ascii="Arial" w:eastAsia="Palatino Linotype" w:hAnsi="Arial" w:cs="Arial"/>
            <w:noProof/>
          </w:rPr>
          <w:t>1.</w:t>
        </w:r>
        <w:r w:rsidR="00AF37B0" w:rsidRPr="002A2848">
          <w:rPr>
            <w:rFonts w:ascii="Arial" w:eastAsiaTheme="minorEastAsia" w:hAnsi="Arial" w:cs="Arial"/>
            <w:b w:val="0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eastAsia="Palatino Linotype" w:hAnsi="Arial" w:cs="Arial"/>
            <w:noProof/>
          </w:rPr>
          <w:t>Capitolo 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_Toc525114697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4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0BA5C211" w14:textId="7BCDDEAB" w:rsidR="00AF37B0" w:rsidRPr="002A2848" w:rsidRDefault="00000000">
      <w:pPr>
        <w:pStyle w:val="Sommario2"/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698" w:history="1">
        <w:r w:rsidR="00AF37B0" w:rsidRPr="002A2848">
          <w:rPr>
            <w:rStyle w:val="Collegamentoipertestuale"/>
            <w:rFonts w:ascii="Arial" w:eastAsia="Palatino Linotype" w:hAnsi="Arial" w:cs="Arial"/>
            <w:noProof/>
          </w:rPr>
          <w:t>Introduzione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_Toc525114698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4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112B30E" w14:textId="23E44EDE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699" w:history="1">
        <w:r w:rsidR="00AF37B0" w:rsidRPr="002A2848">
          <w:rPr>
            <w:rStyle w:val="Collegamentoipertestuale"/>
            <w:rFonts w:ascii="Arial" w:hAnsi="Arial" w:cs="Arial"/>
            <w:noProof/>
          </w:rPr>
          <w:t>1.1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Privacy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_Toc525114699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5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56C18B8" w14:textId="08B26129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00" w:history="1"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1.2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GDPR (General Data Protection Regulation)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_Toc525114700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7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EFD35C4" w14:textId="3E461273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01" w:history="1"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1.3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Privacy Oriented Software Development (POSD)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_Toc525114701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11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630481D5" w14:textId="213E943B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02" w:history="1"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1.3.1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POSD: Analysis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_Toc525114702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13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3EF5BC38" w14:textId="7287B8CC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03" w:history="1">
        <w:r w:rsidR="00AF37B0" w:rsidRPr="002A2848">
          <w:rPr>
            <w:rStyle w:val="Collegamentoipertestuale"/>
            <w:rFonts w:ascii="Arial" w:hAnsi="Arial" w:cs="Arial"/>
            <w:noProof/>
          </w:rPr>
          <w:t>1.3.2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POSD: Design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_Toc525114703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24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4428323" w14:textId="599E69C5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04" w:history="1">
        <w:r w:rsidR="00AF37B0" w:rsidRPr="002A2848">
          <w:rPr>
            <w:rStyle w:val="Collegamentoipertestuale"/>
            <w:rFonts w:ascii="Arial" w:hAnsi="Arial" w:cs="Arial"/>
            <w:noProof/>
          </w:rPr>
          <w:t>1.3.3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POSD: Coding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_Toc525114704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30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36ADCAE7" w14:textId="6E0CDE18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05" w:history="1">
        <w:r w:rsidR="00AF37B0" w:rsidRPr="002A2848">
          <w:rPr>
            <w:rStyle w:val="Collegamentoipertestuale"/>
            <w:rFonts w:ascii="Arial" w:hAnsi="Arial" w:cs="Arial"/>
            <w:noProof/>
          </w:rPr>
          <w:t>1.3.4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POSD: Verification &amp; Validation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_Toc525114705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33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44DDD0E" w14:textId="6E802FA8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06" w:history="1">
        <w:r w:rsidR="00AF37B0" w:rsidRPr="002A2848">
          <w:rPr>
            <w:rStyle w:val="Collegamentoipertestuale"/>
            <w:rFonts w:ascii="Arial" w:hAnsi="Arial" w:cs="Arial"/>
            <w:noProof/>
          </w:rPr>
          <w:t>1.3.5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POSD: Deploy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_Toc525114706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37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A263374" w14:textId="17CF1CFF" w:rsidR="00AF37B0" w:rsidRPr="002A2848" w:rsidRDefault="00000000">
      <w:pPr>
        <w:pStyle w:val="Sommario1"/>
        <w:tabs>
          <w:tab w:val="left" w:pos="720"/>
        </w:tabs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707" w:history="1">
        <w:r w:rsidR="00AF37B0" w:rsidRPr="002A2848">
          <w:rPr>
            <w:rStyle w:val="Collegamentoipertestuale"/>
            <w:rFonts w:ascii="Arial" w:eastAsia="Palatino Linotype" w:hAnsi="Arial" w:cs="Arial"/>
            <w:noProof/>
          </w:rPr>
          <w:t>2.</w:t>
        </w:r>
        <w:r w:rsidR="00AF37B0" w:rsidRPr="002A2848">
          <w:rPr>
            <w:rFonts w:ascii="Arial" w:eastAsiaTheme="minorEastAsia" w:hAnsi="Arial" w:cs="Arial"/>
            <w:b w:val="0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eastAsia="Palatino Linotype" w:hAnsi="Arial" w:cs="Arial"/>
            <w:noProof/>
          </w:rPr>
          <w:t>Capitolo II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_Toc525114707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38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2690F363" w14:textId="0A8C3194" w:rsidR="00AF37B0" w:rsidRPr="002A2848" w:rsidRDefault="00000000">
      <w:pPr>
        <w:pStyle w:val="Sommario2"/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08" w:history="1">
        <w:r w:rsidR="00AF37B0" w:rsidRPr="002A2848">
          <w:rPr>
            <w:rStyle w:val="Collegamentoipertestuale"/>
            <w:rFonts w:ascii="Arial" w:eastAsia="Palatino Linotype" w:hAnsi="Arial" w:cs="Arial"/>
            <w:noProof/>
          </w:rPr>
          <w:t>Nuova Privacy Knowledge Base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_Toc525114708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38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21D5D563" w14:textId="7C810585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09" w:history="1">
        <w:r w:rsidR="00AF37B0" w:rsidRPr="002A2848">
          <w:rPr>
            <w:rStyle w:val="Collegamentoipertestuale"/>
            <w:rFonts w:ascii="Arial" w:hAnsi="Arial" w:cs="Arial"/>
            <w:noProof/>
          </w:rPr>
          <w:t>2.1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Privacy Design Pattern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_Toc525114709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39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23680830" w14:textId="134FC6C3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0" w:history="1">
        <w:r w:rsidR="00AF37B0" w:rsidRPr="002A2848">
          <w:rPr>
            <w:rStyle w:val="Collegamentoipertestuale"/>
            <w:rFonts w:ascii="Arial" w:hAnsi="Arial" w:cs="Arial"/>
            <w:noProof/>
          </w:rPr>
          <w:t>2.1.1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di Minimizzazione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_Toc525114710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39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690EEF61" w14:textId="7A23B2FE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1" w:history="1">
        <w:r w:rsidR="00AF37B0" w:rsidRPr="002A2848">
          <w:rPr>
            <w:rStyle w:val="Collegamentoipertestuale"/>
            <w:rFonts w:ascii="Arial" w:hAnsi="Arial" w:cs="Arial"/>
            <w:noProof/>
          </w:rPr>
          <w:t>2.1.2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di Occultamento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_Toc525114711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43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D024330" w14:textId="1EC4B459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2" w:history="1">
        <w:r w:rsidR="00AF37B0" w:rsidRPr="002A2848">
          <w:rPr>
            <w:rStyle w:val="Collegamentoipertestuale"/>
            <w:rFonts w:ascii="Arial" w:hAnsi="Arial" w:cs="Arial"/>
            <w:noProof/>
          </w:rPr>
          <w:t>2.1.3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di Aggregazione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_Toc525114712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49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5AD8784E" w14:textId="7E8E8CE5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3" w:history="1">
        <w:r w:rsidR="00AF37B0" w:rsidRPr="002A2848">
          <w:rPr>
            <w:rStyle w:val="Collegamentoipertestuale"/>
            <w:rFonts w:ascii="Arial" w:hAnsi="Arial" w:cs="Arial"/>
            <w:noProof/>
          </w:rPr>
          <w:t>2.1.4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di Informazione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_Toc525114713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52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3D8C2985" w14:textId="0DD72D41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4" w:history="1">
        <w:r w:rsidR="00AF37B0" w:rsidRPr="002A2848">
          <w:rPr>
            <w:rStyle w:val="Collegamentoipertestuale"/>
            <w:rFonts w:ascii="Arial" w:hAnsi="Arial" w:cs="Arial"/>
            <w:noProof/>
          </w:rPr>
          <w:t>2.1.5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di Controllo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_Toc525114714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57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5219D58" w14:textId="17955E96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5" w:history="1">
        <w:r w:rsidR="00AF37B0" w:rsidRPr="002A2848">
          <w:rPr>
            <w:rStyle w:val="Collegamentoipertestuale"/>
            <w:rFonts w:ascii="Arial" w:hAnsi="Arial" w:cs="Arial"/>
            <w:noProof/>
          </w:rPr>
          <w:t>2.1.6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di Rafforzamento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_Toc525114715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71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359E247E" w14:textId="1D9EB3E5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6" w:history="1">
        <w:r w:rsidR="00AF37B0" w:rsidRPr="002A2848">
          <w:rPr>
            <w:rStyle w:val="Collegamentoipertestuale"/>
            <w:rFonts w:ascii="Arial" w:hAnsi="Arial" w:cs="Arial"/>
            <w:noProof/>
          </w:rPr>
          <w:t>2.1.7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di Dimostrazione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_Toc525114716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78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0EEAC25A" w14:textId="78C955BA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17" w:history="1">
        <w:r w:rsidR="00AF37B0" w:rsidRPr="002A2848">
          <w:rPr>
            <w:rStyle w:val="Collegamentoipertestuale"/>
            <w:rFonts w:ascii="Arial" w:hAnsi="Arial" w:cs="Arial"/>
            <w:noProof/>
          </w:rPr>
          <w:t>2.2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Categorizzazione su Livelli dei Privacy Design Pattern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_Toc525114717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85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5F2EC299" w14:textId="5EEAA68C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8" w:history="1">
        <w:r w:rsidR="00AF37B0" w:rsidRPr="002A2848">
          <w:rPr>
            <w:rStyle w:val="Collegamentoipertestuale"/>
            <w:rFonts w:ascii="Arial" w:hAnsi="Arial" w:cs="Arial"/>
            <w:noProof/>
          </w:rPr>
          <w:t>2.2.1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Concettuali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_Toc525114718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86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1FEC4180" w14:textId="6B042AF0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19" w:history="1">
        <w:r w:rsidR="00AF37B0" w:rsidRPr="002A2848">
          <w:rPr>
            <w:rStyle w:val="Collegamentoipertestuale"/>
            <w:rFonts w:ascii="Arial" w:hAnsi="Arial" w:cs="Arial"/>
            <w:noProof/>
          </w:rPr>
          <w:t>2.2.2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a Livello di Presentazione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_Toc525114719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88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5997DC7" w14:textId="19F0307A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20" w:history="1">
        <w:r w:rsidR="00AF37B0" w:rsidRPr="002A2848">
          <w:rPr>
            <w:rStyle w:val="Collegamentoipertestuale"/>
            <w:rFonts w:ascii="Arial" w:hAnsi="Arial" w:cs="Arial"/>
            <w:noProof/>
          </w:rPr>
          <w:t>2.2.3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a Livello di Logica/Business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_Toc525114720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89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2C7B1090" w14:textId="2E807264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21" w:history="1">
        <w:r w:rsidR="00AF37B0" w:rsidRPr="002A2848">
          <w:rPr>
            <w:rStyle w:val="Collegamentoipertestuale"/>
            <w:rFonts w:ascii="Arial" w:hAnsi="Arial" w:cs="Arial"/>
            <w:noProof/>
          </w:rPr>
          <w:t>2.2.4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a Livello di Dati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_Toc525114721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90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083732EA" w14:textId="10B13767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22" w:history="1">
        <w:r w:rsidR="00AF37B0" w:rsidRPr="002A2848">
          <w:rPr>
            <w:rStyle w:val="Collegamentoipertestuale"/>
            <w:rFonts w:ascii="Arial" w:hAnsi="Arial" w:cs="Arial"/>
            <w:noProof/>
          </w:rPr>
          <w:t>2.2.5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Pattern a Livello di Architettura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_Toc525114722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90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8A9033D" w14:textId="79A7326C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23" w:history="1">
        <w:r w:rsidR="00AF37B0" w:rsidRPr="002A2848">
          <w:rPr>
            <w:rStyle w:val="Collegamentoipertestuale"/>
            <w:rFonts w:ascii="Arial" w:hAnsi="Arial" w:cs="Arial"/>
            <w:noProof/>
          </w:rPr>
          <w:t>2.3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Diagrammi di Flusso delle Software Secure Architectures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_Toc525114723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91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16EE18E6" w14:textId="1E46486E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24" w:history="1">
        <w:r w:rsidR="00AF37B0" w:rsidRPr="002A2848">
          <w:rPr>
            <w:rStyle w:val="Collegamentoipertestuale"/>
            <w:rFonts w:ascii="Arial" w:hAnsi="Arial" w:cs="Arial"/>
            <w:noProof/>
          </w:rPr>
          <w:t>2.3.1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Diagrammi di Flusso SSA con Strategia orientata ai Dati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_Toc525114724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92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73DEBF2" w14:textId="09556CB8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25" w:history="1">
        <w:r w:rsidR="00AF37B0" w:rsidRPr="002A2848">
          <w:rPr>
            <w:rStyle w:val="Collegamentoipertestuale"/>
            <w:rFonts w:ascii="Arial" w:hAnsi="Arial" w:cs="Arial"/>
            <w:noProof/>
          </w:rPr>
          <w:t>2.3.2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Diagrammi di Flusso SSA con Strategia orientata ai Processi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_Toc525114725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103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2D918C31" w14:textId="2D3890A2" w:rsidR="00AF37B0" w:rsidRPr="002A2848" w:rsidRDefault="00000000">
      <w:pPr>
        <w:pStyle w:val="Sommario1"/>
        <w:tabs>
          <w:tab w:val="left" w:pos="720"/>
        </w:tabs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726" w:history="1"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3.</w:t>
        </w:r>
        <w:r w:rsidR="00AF37B0" w:rsidRPr="002A2848">
          <w:rPr>
            <w:rFonts w:ascii="Arial" w:eastAsiaTheme="minorEastAsia" w:hAnsi="Arial" w:cs="Arial"/>
            <w:b w:val="0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Capitolo III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_Toc525114726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113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3BBEF25" w14:textId="6E115CC2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27" w:history="1">
        <w:r w:rsidR="00AF37B0" w:rsidRPr="002A2848">
          <w:rPr>
            <w:rStyle w:val="Collegamentoipertestuale"/>
            <w:rFonts w:ascii="Arial" w:hAnsi="Arial" w:cs="Arial"/>
            <w:noProof/>
          </w:rPr>
          <w:t>3.1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Privacy Knowledge Base Engine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_Toc525114727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114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1BD232E3" w14:textId="3B284BB0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28" w:history="1">
        <w:r w:rsidR="00AF37B0" w:rsidRPr="002A2848">
          <w:rPr>
            <w:rStyle w:val="Collegamentoipertestuale"/>
            <w:rFonts w:ascii="Arial" w:hAnsi="Arial" w:cs="Arial"/>
            <w:noProof/>
          </w:rPr>
          <w:t>3.2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Specifica dei Requisiti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_Toc525114728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117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69F6FD23" w14:textId="73B9A6C1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29" w:history="1">
        <w:r w:rsidR="00AF37B0" w:rsidRPr="002A2848">
          <w:rPr>
            <w:rStyle w:val="Collegamentoipertestuale"/>
            <w:rFonts w:ascii="Arial" w:hAnsi="Arial" w:cs="Arial"/>
            <w:noProof/>
          </w:rPr>
          <w:t>3.2.1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Requi.siti Funzionali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_Toc525114729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117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435A1D47" w14:textId="750F70D0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30" w:history="1">
        <w:r w:rsidR="00AF37B0" w:rsidRPr="002A2848">
          <w:rPr>
            <w:rStyle w:val="Collegamentoipertestuale"/>
            <w:rFonts w:ascii="Arial" w:hAnsi="Arial" w:cs="Arial"/>
            <w:noProof/>
          </w:rPr>
          <w:t>3.2.2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Requisiti Informativi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_Toc525114730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118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3220668" w14:textId="66052FC8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31" w:history="1">
        <w:r w:rsidR="00AF37B0" w:rsidRPr="002A2848">
          <w:rPr>
            <w:rStyle w:val="Collegamentoipertestuale"/>
            <w:rFonts w:ascii="Arial" w:hAnsi="Arial" w:cs="Arial"/>
            <w:noProof/>
          </w:rPr>
          <w:t>3.2.3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Requisiti di Interfaccia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_Toc525114731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122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B5CA6E8" w14:textId="54C9FD5C" w:rsidR="00AF37B0" w:rsidRPr="002A2848" w:rsidRDefault="00000000">
      <w:pPr>
        <w:pStyle w:val="Sommario2"/>
        <w:tabs>
          <w:tab w:val="left" w:pos="720"/>
        </w:tabs>
        <w:rPr>
          <w:rFonts w:ascii="Arial" w:eastAsiaTheme="minorEastAsia" w:hAnsi="Arial" w:cs="Arial"/>
          <w:smallCaps w:val="0"/>
          <w:noProof/>
          <w:spacing w:val="0"/>
          <w:sz w:val="22"/>
          <w:lang w:eastAsia="it-IT"/>
        </w:rPr>
      </w:pPr>
      <w:hyperlink w:anchor="_Toc525114732" w:history="1">
        <w:r w:rsidR="00AF37B0" w:rsidRPr="002A2848">
          <w:rPr>
            <w:rStyle w:val="Collegamentoipertestuale"/>
            <w:rFonts w:ascii="Arial" w:hAnsi="Arial" w:cs="Arial"/>
            <w:noProof/>
          </w:rPr>
          <w:t>3.3</w:t>
        </w:r>
        <w:r w:rsidR="00AF37B0" w:rsidRPr="002A2848">
          <w:rPr>
            <w:rFonts w:ascii="Arial" w:eastAsiaTheme="minorEastAsia" w:hAnsi="Arial" w:cs="Arial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Architettura del Sistema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_Toc525114732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126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2C7C1E79" w14:textId="5C4E43E9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33" w:history="1">
        <w:r w:rsidR="00AF37B0" w:rsidRPr="002A2848">
          <w:rPr>
            <w:rStyle w:val="Collegamentoipertestuale"/>
            <w:rFonts w:ascii="Arial" w:hAnsi="Arial" w:cs="Arial"/>
            <w:noProof/>
          </w:rPr>
          <w:t>3.3.1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Struttura delle Classi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_Toc525114733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127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30A9DC1A" w14:textId="4FBD7E41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34" w:history="1">
        <w:r w:rsidR="00AF37B0" w:rsidRPr="002A2848">
          <w:rPr>
            <w:rStyle w:val="Collegamentoipertestuale"/>
            <w:rFonts w:ascii="Arial" w:hAnsi="Arial" w:cs="Arial"/>
            <w:noProof/>
          </w:rPr>
          <w:t>3.3.2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Diagrammi di Sequenza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_Toc525114734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145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F6DAA9B" w14:textId="50FDF7A4" w:rsidR="00AF37B0" w:rsidRPr="002A2848" w:rsidRDefault="00000000">
      <w:pPr>
        <w:pStyle w:val="Sommario3"/>
        <w:tabs>
          <w:tab w:val="left" w:pos="1200"/>
        </w:tabs>
        <w:rPr>
          <w:rFonts w:ascii="Arial" w:eastAsiaTheme="minorEastAsia" w:hAnsi="Arial" w:cs="Arial"/>
          <w:i w:val="0"/>
          <w:noProof/>
          <w:spacing w:val="0"/>
          <w:lang w:eastAsia="it-IT"/>
        </w:rPr>
      </w:pPr>
      <w:hyperlink w:anchor="_Toc525114735" w:history="1">
        <w:r w:rsidR="00AF37B0" w:rsidRPr="002A2848">
          <w:rPr>
            <w:rStyle w:val="Collegamentoipertestuale"/>
            <w:rFonts w:ascii="Arial" w:hAnsi="Arial" w:cs="Arial"/>
            <w:noProof/>
          </w:rPr>
          <w:t>3.3.3</w:t>
        </w:r>
        <w:r w:rsidR="00AF37B0" w:rsidRPr="002A2848">
          <w:rPr>
            <w:rFonts w:ascii="Arial" w:eastAsiaTheme="minorEastAsia" w:hAnsi="Arial" w:cs="Arial"/>
            <w:i w:val="0"/>
            <w:noProof/>
            <w:spacing w:val="0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Sistema Finale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_Toc525114735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148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2D37025B" w14:textId="63DF36F9" w:rsidR="00AF37B0" w:rsidRPr="002A2848" w:rsidRDefault="00000000">
      <w:pPr>
        <w:pStyle w:val="Sommario1"/>
        <w:tabs>
          <w:tab w:val="left" w:pos="720"/>
        </w:tabs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736" w:history="1">
        <w:r w:rsidR="00AF37B0" w:rsidRPr="002A2848">
          <w:rPr>
            <w:rStyle w:val="Collegamentoipertestuale"/>
            <w:rFonts w:ascii="Arial" w:hAnsi="Arial" w:cs="Arial"/>
            <w:noProof/>
          </w:rPr>
          <w:t>4.</w:t>
        </w:r>
        <w:r w:rsidR="00AF37B0" w:rsidRPr="002A2848">
          <w:rPr>
            <w:rFonts w:ascii="Arial" w:eastAsiaTheme="minorEastAsia" w:hAnsi="Arial" w:cs="Arial"/>
            <w:b w:val="0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Capitolo IV: Conclusioni e Sviluppi Futuri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_Toc525114736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150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32623540" w14:textId="73331DA6" w:rsidR="00AF37B0" w:rsidRPr="002A2848" w:rsidRDefault="00000000">
      <w:pPr>
        <w:pStyle w:val="Sommario1"/>
        <w:tabs>
          <w:tab w:val="left" w:pos="720"/>
        </w:tabs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737" w:history="1">
        <w:r w:rsidR="00AF37B0" w:rsidRPr="002A2848">
          <w:rPr>
            <w:rStyle w:val="Collegamentoipertestuale"/>
            <w:rFonts w:ascii="Arial" w:hAnsi="Arial" w:cs="Arial"/>
            <w:noProof/>
          </w:rPr>
          <w:t>5.</w:t>
        </w:r>
        <w:r w:rsidR="00AF37B0" w:rsidRPr="002A2848">
          <w:rPr>
            <w:rFonts w:ascii="Arial" w:eastAsiaTheme="minorEastAsia" w:hAnsi="Arial" w:cs="Arial"/>
            <w:b w:val="0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Indice delle Tabelle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_Toc525114737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152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CA1AA11" w14:textId="6A76A8EB" w:rsidR="00AF37B0" w:rsidRPr="002A2848" w:rsidRDefault="00000000">
      <w:pPr>
        <w:pStyle w:val="Sommario1"/>
        <w:tabs>
          <w:tab w:val="left" w:pos="720"/>
        </w:tabs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738" w:history="1">
        <w:r w:rsidR="00AF37B0" w:rsidRPr="002A2848">
          <w:rPr>
            <w:rStyle w:val="Collegamentoipertestuale"/>
            <w:rFonts w:ascii="Arial" w:hAnsi="Arial" w:cs="Arial"/>
            <w:noProof/>
          </w:rPr>
          <w:t>6.</w:t>
        </w:r>
        <w:r w:rsidR="00AF37B0" w:rsidRPr="002A2848">
          <w:rPr>
            <w:rFonts w:ascii="Arial" w:eastAsiaTheme="minorEastAsia" w:hAnsi="Arial" w:cs="Arial"/>
            <w:b w:val="0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</w:rPr>
          <w:t>Indice delle Figure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_Toc525114738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153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61065BDD" w14:textId="2B00333A" w:rsidR="00AF37B0" w:rsidRPr="002A2848" w:rsidRDefault="00000000">
      <w:pPr>
        <w:pStyle w:val="Sommario1"/>
        <w:tabs>
          <w:tab w:val="left" w:pos="720"/>
        </w:tabs>
        <w:rPr>
          <w:rFonts w:ascii="Arial" w:eastAsiaTheme="minorEastAsia" w:hAnsi="Arial" w:cs="Arial"/>
          <w:b w:val="0"/>
          <w:smallCaps w:val="0"/>
          <w:noProof/>
          <w:spacing w:val="0"/>
          <w:sz w:val="22"/>
          <w:lang w:eastAsia="it-IT"/>
        </w:rPr>
      </w:pPr>
      <w:hyperlink w:anchor="_Toc525114739" w:history="1"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7.</w:t>
        </w:r>
        <w:r w:rsidR="00AF37B0" w:rsidRPr="002A2848">
          <w:rPr>
            <w:rFonts w:ascii="Arial" w:eastAsiaTheme="minorEastAsia" w:hAnsi="Arial" w:cs="Arial"/>
            <w:b w:val="0"/>
            <w:smallCaps w:val="0"/>
            <w:noProof/>
            <w:spacing w:val="0"/>
            <w:sz w:val="22"/>
            <w:lang w:eastAsia="it-IT"/>
          </w:rPr>
          <w:tab/>
        </w:r>
        <w:r w:rsidR="00AF37B0" w:rsidRPr="002A2848">
          <w:rPr>
            <w:rStyle w:val="Collegamentoipertestuale"/>
            <w:rFonts w:ascii="Arial" w:hAnsi="Arial" w:cs="Arial"/>
            <w:noProof/>
            <w:lang w:val="en-GB"/>
          </w:rPr>
          <w:t>Bibliografia</w:t>
        </w:r>
        <w:r w:rsidR="00AF37B0" w:rsidRPr="002A2848">
          <w:rPr>
            <w:rFonts w:ascii="Arial" w:hAnsi="Arial" w:cs="Arial"/>
            <w:noProof/>
            <w:webHidden/>
          </w:rPr>
          <w:tab/>
        </w:r>
        <w:r w:rsidR="00AF37B0" w:rsidRPr="002A2848">
          <w:rPr>
            <w:rFonts w:ascii="Arial" w:hAnsi="Arial" w:cs="Arial"/>
            <w:noProof/>
            <w:webHidden/>
          </w:rPr>
          <w:fldChar w:fldCharType="begin"/>
        </w:r>
        <w:r w:rsidR="00AF37B0" w:rsidRPr="002A2848">
          <w:rPr>
            <w:rFonts w:ascii="Arial" w:hAnsi="Arial" w:cs="Arial"/>
            <w:noProof/>
            <w:webHidden/>
          </w:rPr>
          <w:instrText xml:space="preserve"> PAGEREF _Toc525114739 \h </w:instrText>
        </w:r>
        <w:r w:rsidR="00AF37B0" w:rsidRPr="002A2848">
          <w:rPr>
            <w:rFonts w:ascii="Arial" w:hAnsi="Arial" w:cs="Arial"/>
            <w:noProof/>
            <w:webHidden/>
          </w:rPr>
        </w:r>
        <w:r w:rsidR="00AF37B0" w:rsidRPr="002A2848">
          <w:rPr>
            <w:rFonts w:ascii="Arial" w:hAnsi="Arial" w:cs="Arial"/>
            <w:noProof/>
            <w:webHidden/>
          </w:rPr>
          <w:fldChar w:fldCharType="separate"/>
        </w:r>
        <w:r w:rsidR="001163C3" w:rsidRPr="002A2848">
          <w:rPr>
            <w:rFonts w:ascii="Arial" w:hAnsi="Arial" w:cs="Arial"/>
            <w:noProof/>
            <w:webHidden/>
          </w:rPr>
          <w:t>156</w:t>
        </w:r>
        <w:r w:rsidR="00AF37B0" w:rsidRPr="002A2848">
          <w:rPr>
            <w:rFonts w:ascii="Arial" w:hAnsi="Arial" w:cs="Arial"/>
            <w:noProof/>
            <w:webHidden/>
          </w:rPr>
          <w:fldChar w:fldCharType="end"/>
        </w:r>
      </w:hyperlink>
    </w:p>
    <w:p w14:paraId="7A4EA521" w14:textId="37C5371A" w:rsidR="00CD79AD" w:rsidRPr="002A2848" w:rsidRDefault="00064772" w:rsidP="00CD79AD">
      <w:pPr>
        <w:rPr>
          <w:rFonts w:ascii="Arial" w:hAnsi="Arial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A2848">
        <w:rPr>
          <w:rFonts w:ascii="Arial" w:hAnsi="Arial" w:cs="Arial"/>
          <w:sz w:val="24"/>
        </w:rPr>
        <w:fldChar w:fldCharType="end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3"/>
      <w:bookmarkEnd w:id="14"/>
    </w:p>
    <w:p w14:paraId="3621E1EB" w14:textId="77777777" w:rsidR="00CD79AD" w:rsidRPr="002A2848" w:rsidRDefault="00CD79AD">
      <w:pPr>
        <w:spacing w:after="0"/>
        <w:jc w:val="left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 w:rsidRPr="002A2848">
        <w:rPr>
          <w:rFonts w:ascii="Arial" w:hAnsi="Arial" w:cs="Arial"/>
        </w:rPr>
        <w:br w:type="page"/>
      </w:r>
    </w:p>
    <w:p w14:paraId="4CE4C2D2" w14:textId="77777777" w:rsidR="004F76EF" w:rsidRPr="002A2848" w:rsidRDefault="004F76EF" w:rsidP="004F76EF">
      <w:pPr>
        <w:pStyle w:val="Titolo1"/>
        <w:spacing w:before="240" w:line="360" w:lineRule="auto"/>
        <w:jc w:val="center"/>
        <w:rPr>
          <w:rFonts w:eastAsia="Palatino Linotype" w:cs="Arial"/>
          <w:color w:val="000000" w:themeColor="text1"/>
          <w:sz w:val="72"/>
          <w:szCs w:val="72"/>
          <w:u w:val="single"/>
        </w:rPr>
      </w:pPr>
      <w:bookmarkStart w:id="15" w:name="_Toc521926745"/>
      <w:bookmarkStart w:id="16" w:name="_Toc525114697"/>
      <w:r w:rsidRPr="002A2848">
        <w:rPr>
          <w:rFonts w:eastAsia="Palatino Linotype" w:cs="Arial"/>
          <w:color w:val="000000" w:themeColor="text1"/>
          <w:sz w:val="72"/>
          <w:szCs w:val="72"/>
        </w:rPr>
        <w:lastRenderedPageBreak/>
        <w:t>Capitolo I</w:t>
      </w:r>
      <w:bookmarkEnd w:id="15"/>
      <w:bookmarkEnd w:id="16"/>
    </w:p>
    <w:p w14:paraId="5E12DCB8" w14:textId="77777777" w:rsidR="002F1BFA" w:rsidRPr="002A2848" w:rsidRDefault="004F76EF" w:rsidP="004F76EF">
      <w:pPr>
        <w:pStyle w:val="Sottotitolo"/>
        <w:spacing w:after="160" w:line="360" w:lineRule="auto"/>
        <w:rPr>
          <w:ins w:id="17" w:author="Rick" w:date="2018-10-04T10:48:00Z"/>
          <w:rFonts w:eastAsia="Palatino Linotype"/>
          <w:sz w:val="44"/>
          <w:szCs w:val="44"/>
        </w:rPr>
      </w:pPr>
      <w:bookmarkStart w:id="18" w:name="_Toc525114698"/>
      <w:r w:rsidRPr="002A2848">
        <w:rPr>
          <w:rFonts w:eastAsia="Palatino Linotype"/>
          <w:sz w:val="44"/>
          <w:szCs w:val="44"/>
        </w:rPr>
        <w:t>Introduzione</w:t>
      </w:r>
      <w:bookmarkEnd w:id="18"/>
    </w:p>
    <w:p w14:paraId="1101D160" w14:textId="57657B86" w:rsidR="00D075A1" w:rsidRPr="002A2848" w:rsidRDefault="00D075A1" w:rsidP="00B35D5F">
      <w:pPr>
        <w:spacing w:line="360" w:lineRule="auto"/>
        <w:rPr>
          <w:rFonts w:ascii="Arial" w:hAnsi="Arial" w:cs="Arial"/>
        </w:rPr>
      </w:pPr>
      <w:r w:rsidRPr="002A2848">
        <w:rPr>
          <w:rFonts w:ascii="Arial" w:hAnsi="Arial" w:cs="Arial"/>
        </w:rPr>
        <w:t>Al giorno d’oggi, l’utilizzo della tecnologia è diventato parte integrante della vita quotidiana</w:t>
      </w:r>
      <w:r w:rsidR="004628EE" w:rsidRPr="002A2848">
        <w:rPr>
          <w:rFonts w:ascii="Arial" w:hAnsi="Arial" w:cs="Arial"/>
        </w:rPr>
        <w:t>,</w:t>
      </w:r>
      <w:r w:rsidRPr="002A2848">
        <w:rPr>
          <w:rFonts w:ascii="Arial" w:hAnsi="Arial" w:cs="Arial"/>
        </w:rPr>
        <w:t xml:space="preserve"> basti pensare ai </w:t>
      </w:r>
      <w:r w:rsidRPr="002A2848">
        <w:rPr>
          <w:rFonts w:ascii="Arial" w:hAnsi="Arial" w:cs="Arial"/>
          <w:i/>
        </w:rPr>
        <w:t>Social Network</w:t>
      </w:r>
      <w:r w:rsidR="004628EE" w:rsidRPr="002A2848">
        <w:rPr>
          <w:rFonts w:ascii="Arial" w:hAnsi="Arial" w:cs="Arial"/>
        </w:rPr>
        <w:t>.</w:t>
      </w:r>
      <w:r w:rsidRPr="002A2848">
        <w:rPr>
          <w:rFonts w:ascii="Arial" w:hAnsi="Arial" w:cs="Arial"/>
        </w:rPr>
        <w:t xml:space="preserve"> </w:t>
      </w:r>
      <w:r w:rsidR="004628EE" w:rsidRPr="002A2848">
        <w:rPr>
          <w:rFonts w:ascii="Arial" w:hAnsi="Arial" w:cs="Arial"/>
        </w:rPr>
        <w:t>I</w:t>
      </w:r>
      <w:r w:rsidRPr="002A2848">
        <w:rPr>
          <w:rFonts w:ascii="Arial" w:hAnsi="Arial" w:cs="Arial"/>
        </w:rPr>
        <w:t xml:space="preserve">n Italia sono 34 Milioni gli utenti attivi (circa il 57% della popolazione) mentre nel mondo sono 3,3 Miliardi. </w:t>
      </w:r>
    </w:p>
    <w:p w14:paraId="103373E5" w14:textId="7A26AE22" w:rsidR="004F76EF" w:rsidRPr="002A2848" w:rsidRDefault="004F76EF" w:rsidP="006F2C1E">
      <w:pPr>
        <w:spacing w:line="360" w:lineRule="auto"/>
        <w:rPr>
          <w:rFonts w:ascii="Arial" w:eastAsia="Palatino Linotype" w:hAnsi="Arial" w:cs="Arial"/>
        </w:rPr>
      </w:pPr>
      <w:r w:rsidRPr="002A2848">
        <w:rPr>
          <w:rFonts w:ascii="Arial" w:hAnsi="Arial" w:cs="Arial"/>
        </w:rPr>
        <w:br w:type="page"/>
      </w:r>
    </w:p>
    <w:p w14:paraId="20F1D3E9" w14:textId="77777777" w:rsidR="004F76EF" w:rsidRPr="002A2848" w:rsidRDefault="004F76EF" w:rsidP="004F76EF">
      <w:pPr>
        <w:pStyle w:val="Titolo2"/>
        <w:spacing w:before="40" w:line="360" w:lineRule="auto"/>
        <w:rPr>
          <w:rFonts w:cs="Arial"/>
          <w:sz w:val="32"/>
          <w:szCs w:val="32"/>
        </w:rPr>
      </w:pPr>
      <w:bookmarkStart w:id="19" w:name="_Toc521926746"/>
      <w:bookmarkStart w:id="20" w:name="_Toc525114699"/>
      <w:r w:rsidRPr="002A2848">
        <w:rPr>
          <w:rFonts w:cs="Arial"/>
          <w:sz w:val="32"/>
          <w:szCs w:val="32"/>
        </w:rPr>
        <w:lastRenderedPageBreak/>
        <w:t>Privacy</w:t>
      </w:r>
      <w:bookmarkEnd w:id="19"/>
      <w:bookmarkEnd w:id="20"/>
    </w:p>
    <w:p w14:paraId="785B6290" w14:textId="1B823D0A" w:rsidR="004F76EF" w:rsidRPr="002A2848" w:rsidRDefault="004F76EF" w:rsidP="005331F9">
      <w:pPr>
        <w:spacing w:after="160" w:line="360" w:lineRule="auto"/>
        <w:rPr>
          <w:rFonts w:ascii="Arial" w:hAnsi="Arial" w:cs="Arial"/>
        </w:rPr>
      </w:pPr>
      <w:r w:rsidRPr="002A2848">
        <w:rPr>
          <w:rFonts w:ascii="Arial" w:hAnsi="Arial" w:cs="Arial"/>
        </w:rPr>
        <w:t>Il concetto</w:t>
      </w:r>
      <w:r w:rsidR="005331F9" w:rsidRPr="002A2848">
        <w:rPr>
          <w:rFonts w:ascii="Arial" w:hAnsi="Arial" w:cs="Arial"/>
        </w:rPr>
        <w:t>.</w:t>
      </w:r>
    </w:p>
    <w:p w14:paraId="52383FE9" w14:textId="0E898075" w:rsidR="004F76EF" w:rsidRPr="002A2848" w:rsidRDefault="004F76EF" w:rsidP="004F76EF">
      <w:pPr>
        <w:spacing w:after="160" w:line="360" w:lineRule="auto"/>
        <w:rPr>
          <w:rFonts w:ascii="Arial" w:hAnsi="Arial" w:cs="Arial"/>
        </w:rPr>
      </w:pPr>
      <w:r w:rsidRPr="002A2848">
        <w:rPr>
          <w:rFonts w:ascii="Arial" w:hAnsi="Arial" w:cs="Arial"/>
        </w:rPr>
        <w:br w:type="page"/>
      </w:r>
    </w:p>
    <w:p w14:paraId="52F8BD36" w14:textId="77777777" w:rsidR="004F76EF" w:rsidRPr="002A2848" w:rsidRDefault="004F76EF" w:rsidP="004F76EF">
      <w:pPr>
        <w:pStyle w:val="Titolo2"/>
        <w:spacing w:before="40" w:line="360" w:lineRule="auto"/>
        <w:rPr>
          <w:rFonts w:cs="Arial"/>
          <w:sz w:val="32"/>
          <w:szCs w:val="32"/>
          <w:lang w:val="en-GB"/>
        </w:rPr>
      </w:pPr>
      <w:bookmarkStart w:id="21" w:name="_Toc521926747"/>
      <w:bookmarkStart w:id="22" w:name="_Toc525114700"/>
      <w:r w:rsidRPr="002A2848">
        <w:rPr>
          <w:rFonts w:cs="Arial"/>
          <w:sz w:val="32"/>
          <w:szCs w:val="32"/>
          <w:lang w:val="en-GB"/>
        </w:rPr>
        <w:lastRenderedPageBreak/>
        <w:t>GDPR (General Data Protection Regulation)</w:t>
      </w:r>
      <w:bookmarkEnd w:id="21"/>
      <w:bookmarkEnd w:id="22"/>
    </w:p>
    <w:p w14:paraId="782AE5BA" w14:textId="77777777" w:rsidR="009F7D6E" w:rsidRPr="002A2848" w:rsidRDefault="004F76EF" w:rsidP="009F7D6E">
      <w:pPr>
        <w:keepNext/>
        <w:spacing w:after="160" w:line="360" w:lineRule="auto"/>
        <w:jc w:val="center"/>
        <w:rPr>
          <w:rFonts w:ascii="Arial" w:hAnsi="Arial" w:cs="Arial"/>
        </w:rPr>
      </w:pPr>
      <w:r w:rsidRPr="002A2848">
        <w:rPr>
          <w:rFonts w:ascii="Arial" w:hAnsi="Arial" w:cs="Arial"/>
          <w:noProof/>
          <w:sz w:val="20"/>
        </w:rPr>
        <w:drawing>
          <wp:inline distT="0" distB="0" distL="0" distR="0" wp14:anchorId="23A72786" wp14:editId="5EA40B22">
            <wp:extent cx="3092450" cy="1933575"/>
            <wp:effectExtent l="0" t="0" r="0" b="635"/>
            <wp:docPr id="4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85" cy="193420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AE3E7D0" w14:textId="24AA98C0" w:rsidR="004F76EF" w:rsidRPr="002A2848" w:rsidRDefault="009F7D6E" w:rsidP="000505EC">
      <w:pPr>
        <w:pStyle w:val="Didascalia"/>
        <w:jc w:val="center"/>
        <w:rPr>
          <w:rFonts w:ascii="Arial" w:hAnsi="Arial" w:cs="Arial"/>
        </w:rPr>
      </w:pPr>
      <w:bookmarkStart w:id="23" w:name="_Toc525053746"/>
      <w:r w:rsidRPr="002A2848">
        <w:rPr>
          <w:rFonts w:ascii="Arial" w:hAnsi="Arial" w:cs="Arial"/>
        </w:rPr>
        <w:t xml:space="preserve">Figura </w:t>
      </w:r>
      <w:r w:rsidR="00680CFF" w:rsidRPr="002A2848">
        <w:rPr>
          <w:rFonts w:ascii="Arial" w:hAnsi="Arial" w:cs="Arial"/>
          <w:noProof/>
        </w:rPr>
        <w:fldChar w:fldCharType="begin"/>
      </w:r>
      <w:r w:rsidR="00680CFF" w:rsidRPr="002A2848">
        <w:rPr>
          <w:rFonts w:ascii="Arial" w:hAnsi="Arial" w:cs="Arial"/>
          <w:noProof/>
        </w:rPr>
        <w:instrText xml:space="preserve"> SEQ Figura \* ARABIC </w:instrText>
      </w:r>
      <w:r w:rsidR="00680CFF" w:rsidRPr="002A2848">
        <w:rPr>
          <w:rFonts w:ascii="Arial" w:hAnsi="Arial" w:cs="Arial"/>
          <w:noProof/>
        </w:rPr>
        <w:fldChar w:fldCharType="separate"/>
      </w:r>
      <w:r w:rsidR="005331F9" w:rsidRPr="002A2848">
        <w:rPr>
          <w:rFonts w:ascii="Arial" w:hAnsi="Arial" w:cs="Arial"/>
          <w:noProof/>
        </w:rPr>
        <w:t>1</w:t>
      </w:r>
      <w:r w:rsidR="00680CFF" w:rsidRPr="002A2848">
        <w:rPr>
          <w:rFonts w:ascii="Arial" w:hAnsi="Arial" w:cs="Arial"/>
          <w:noProof/>
        </w:rPr>
        <w:fldChar w:fldCharType="end"/>
      </w:r>
      <w:r w:rsidRPr="002A2848">
        <w:rPr>
          <w:rFonts w:ascii="Arial" w:hAnsi="Arial" w:cs="Arial"/>
        </w:rPr>
        <w:t xml:space="preserve"> Privacy Knowledge Base del POSD</w:t>
      </w:r>
      <w:bookmarkEnd w:id="23"/>
    </w:p>
    <w:p w14:paraId="144120A9" w14:textId="0DC7ABDE" w:rsidR="004F76EF" w:rsidRPr="002A2848" w:rsidRDefault="004F76EF" w:rsidP="009F7D6E">
      <w:pPr>
        <w:pStyle w:val="Didascalia"/>
        <w:spacing w:after="200" w:line="360" w:lineRule="auto"/>
        <w:jc w:val="center"/>
        <w:rPr>
          <w:rFonts w:ascii="Arial" w:hAnsi="Arial" w:cs="Arial"/>
        </w:rPr>
      </w:pPr>
      <w:r w:rsidRPr="002A2848">
        <w:rPr>
          <w:rFonts w:ascii="Arial" w:hAnsi="Arial" w:cs="Arial"/>
        </w:rPr>
        <w:br w:type="page"/>
      </w:r>
    </w:p>
    <w:p w14:paraId="218E9DE2" w14:textId="77777777" w:rsidR="004F76EF" w:rsidRPr="002A2848" w:rsidRDefault="004F76EF" w:rsidP="004F76EF">
      <w:pPr>
        <w:pStyle w:val="Titolo3"/>
        <w:spacing w:before="40" w:line="360" w:lineRule="auto"/>
        <w:rPr>
          <w:rFonts w:cs="Arial"/>
          <w:sz w:val="28"/>
          <w:szCs w:val="28"/>
        </w:rPr>
      </w:pPr>
      <w:bookmarkStart w:id="24" w:name="_Toc521926749"/>
      <w:bookmarkStart w:id="25" w:name="_Toc525114702"/>
      <w:r w:rsidRPr="002A2848">
        <w:rPr>
          <w:rFonts w:cs="Arial"/>
          <w:sz w:val="28"/>
          <w:szCs w:val="28"/>
        </w:rPr>
        <w:lastRenderedPageBreak/>
        <w:t>POSD: Analysis</w:t>
      </w:r>
      <w:bookmarkEnd w:id="24"/>
      <w:bookmarkEnd w:id="25"/>
    </w:p>
    <w:p w14:paraId="3BA2887C" w14:textId="77777777" w:rsidR="004F76EF" w:rsidRPr="002A2848" w:rsidRDefault="004F76EF" w:rsidP="004F76EF">
      <w:pPr>
        <w:pStyle w:val="Titolo1"/>
        <w:spacing w:before="240" w:line="360" w:lineRule="auto"/>
        <w:jc w:val="center"/>
        <w:rPr>
          <w:rFonts w:eastAsia="Palatino Linotype" w:cs="Arial"/>
          <w:color w:val="000000" w:themeColor="text1"/>
          <w:sz w:val="72"/>
          <w:szCs w:val="72"/>
        </w:rPr>
      </w:pPr>
      <w:bookmarkStart w:id="26" w:name="_Toc521926754"/>
      <w:bookmarkStart w:id="27" w:name="_Toc525114707"/>
      <w:bookmarkStart w:id="28" w:name="_Hlk521509706"/>
      <w:r w:rsidRPr="002A2848">
        <w:rPr>
          <w:rFonts w:eastAsia="Palatino Linotype" w:cs="Arial"/>
          <w:color w:val="000000" w:themeColor="text1"/>
          <w:sz w:val="72"/>
          <w:szCs w:val="72"/>
        </w:rPr>
        <w:lastRenderedPageBreak/>
        <w:t>Capitolo II</w:t>
      </w:r>
      <w:bookmarkEnd w:id="26"/>
      <w:bookmarkEnd w:id="27"/>
    </w:p>
    <w:p w14:paraId="655AD8AF" w14:textId="77777777" w:rsidR="004F76EF" w:rsidRPr="002A2848" w:rsidRDefault="004F76EF" w:rsidP="004F76EF">
      <w:pPr>
        <w:pStyle w:val="Sottotitolo"/>
        <w:spacing w:after="160" w:line="360" w:lineRule="auto"/>
        <w:rPr>
          <w:sz w:val="22"/>
          <w:szCs w:val="22"/>
        </w:rPr>
      </w:pPr>
      <w:bookmarkStart w:id="29" w:name="_Toc525114708"/>
      <w:r w:rsidRPr="002A2848">
        <w:rPr>
          <w:rFonts w:eastAsia="Palatino Linotype"/>
          <w:color w:val="000000" w:themeColor="text1"/>
          <w:sz w:val="44"/>
          <w:szCs w:val="44"/>
        </w:rPr>
        <w:t>Nuova Privacy Knowledge Base</w:t>
      </w:r>
      <w:bookmarkEnd w:id="28"/>
      <w:bookmarkEnd w:id="29"/>
      <w:r w:rsidRPr="002A2848">
        <w:br w:type="page"/>
      </w:r>
    </w:p>
    <w:p w14:paraId="69379108" w14:textId="77777777" w:rsidR="004F76EF" w:rsidRPr="002A2848" w:rsidRDefault="004F76EF" w:rsidP="004F76EF">
      <w:pPr>
        <w:pStyle w:val="Titolo2"/>
        <w:spacing w:before="40" w:line="360" w:lineRule="auto"/>
        <w:rPr>
          <w:rFonts w:cs="Arial"/>
        </w:rPr>
      </w:pPr>
      <w:bookmarkStart w:id="30" w:name="_Toc521926755"/>
      <w:bookmarkStart w:id="31" w:name="_Toc525114709"/>
      <w:r w:rsidRPr="002A2848">
        <w:rPr>
          <w:rFonts w:cs="Arial"/>
          <w:sz w:val="32"/>
          <w:szCs w:val="32"/>
        </w:rPr>
        <w:lastRenderedPageBreak/>
        <w:t>Privacy Design Pattern</w:t>
      </w:r>
      <w:bookmarkEnd w:id="30"/>
      <w:bookmarkEnd w:id="31"/>
    </w:p>
    <w:p w14:paraId="0174063C" w14:textId="15DF148C" w:rsidR="005331F9" w:rsidRPr="002A2848" w:rsidRDefault="005331F9" w:rsidP="005331F9">
      <w:pPr>
        <w:spacing w:after="160" w:line="360" w:lineRule="auto"/>
        <w:rPr>
          <w:rFonts w:ascii="Arial" w:hAnsi="Arial" w:cs="Arial"/>
        </w:rPr>
      </w:pPr>
      <w:r w:rsidRPr="002A2848">
        <w:rPr>
          <w:rFonts w:ascii="Arial" w:hAnsi="Arial" w:cs="Arial"/>
        </w:rPr>
        <w:t xml:space="preserve">Privacy Design Pattern </w:t>
      </w:r>
    </w:p>
    <w:p w14:paraId="1B250FA2" w14:textId="77777777" w:rsidR="004F76EF" w:rsidRPr="002A2848" w:rsidRDefault="004F76EF" w:rsidP="004F76EF">
      <w:pPr>
        <w:pStyle w:val="Titolo1"/>
        <w:spacing w:before="240" w:line="360" w:lineRule="auto"/>
        <w:ind w:right="850" w:firstLine="708"/>
        <w:rPr>
          <w:rFonts w:cs="Arial"/>
          <w:lang w:val="en-GB"/>
        </w:rPr>
      </w:pPr>
      <w:bookmarkStart w:id="32" w:name="_Toc521926781"/>
      <w:bookmarkStart w:id="33" w:name="_Toc525114739"/>
      <w:proofErr w:type="spellStart"/>
      <w:r w:rsidRPr="002A2848">
        <w:rPr>
          <w:rFonts w:cs="Arial"/>
          <w:lang w:val="en-GB"/>
        </w:rPr>
        <w:lastRenderedPageBreak/>
        <w:t>Bibliografia</w:t>
      </w:r>
      <w:bookmarkEnd w:id="32"/>
      <w:bookmarkEnd w:id="33"/>
      <w:proofErr w:type="spellEnd"/>
    </w:p>
    <w:p w14:paraId="77D56F6C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i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[1] The Right to Privacy - Samuel D. Warren, Louis D. Brandeis </w:t>
      </w:r>
      <w:r w:rsidRPr="002A2848">
        <w:rPr>
          <w:rFonts w:ascii="Arial" w:hAnsi="Arial" w:cs="Arial"/>
          <w:bCs/>
          <w:i/>
          <w:lang w:val="en-GB"/>
        </w:rPr>
        <w:t>– Harvard Law Review, Vol. 4, No. 5 (Dec. 15, 1890), pp. 193-220</w:t>
      </w:r>
    </w:p>
    <w:p w14:paraId="437DFCEA" w14:textId="20C1056B" w:rsidR="004F76EF" w:rsidRPr="002A2848" w:rsidRDefault="004F76EF" w:rsidP="000505EC">
      <w:pPr>
        <w:ind w:left="850"/>
        <w:rPr>
          <w:rFonts w:ascii="Arial" w:hAnsi="Arial" w:cs="Arial"/>
          <w:bCs/>
          <w:sz w:val="24"/>
          <w:szCs w:val="24"/>
          <w:lang w:val="en-GB"/>
        </w:rPr>
      </w:pPr>
      <w:r w:rsidRPr="002A2848">
        <w:rPr>
          <w:rFonts w:ascii="Arial" w:hAnsi="Arial" w:cs="Arial"/>
          <w:bCs/>
          <w:sz w:val="24"/>
          <w:szCs w:val="24"/>
          <w:lang w:val="en-GB"/>
        </w:rPr>
        <w:t>[2] The Facebook-Cambridge Analytica Meltdown: Why GDPR is the Solution (</w:t>
      </w:r>
      <w:r w:rsidRPr="002A2848">
        <w:rPr>
          <w:rStyle w:val="Collegamentoipertestuale"/>
          <w:rFonts w:ascii="Arial" w:hAnsi="Arial" w:cs="Arial"/>
          <w:bCs/>
          <w:sz w:val="24"/>
          <w:szCs w:val="24"/>
          <w:lang w:val="en-GB"/>
        </w:rPr>
        <w:t>blog.loginradius.com/2018/03/facebook-cambridge-analytica-meltdown-gdpr-solution/)</w:t>
      </w:r>
    </w:p>
    <w:p w14:paraId="535C83A9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</w:rPr>
      </w:pPr>
      <w:r w:rsidRPr="002A2848">
        <w:rPr>
          <w:rFonts w:ascii="Arial" w:hAnsi="Arial" w:cs="Arial"/>
          <w:bCs/>
        </w:rPr>
        <w:t>[3] Regolamento (UE) 2016/679 del Parlamento Europeo e del Consiglio del 27 aprile 2016 relativo alla protezione delle persone fisiche con riguardo al trattamento dei dati personali, nonché alla libera circolazione di tali dati e che abroga la direttiva 95/46/CE (regolamento generale sulla protezione dei dati)</w:t>
      </w:r>
    </w:p>
    <w:p w14:paraId="1F33BE64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[4] The 7 Foundational Principles, Implementation and Mapping of Fair Information Practices – </w:t>
      </w:r>
      <w:proofErr w:type="spellStart"/>
      <w:r w:rsidRPr="002A2848">
        <w:rPr>
          <w:rFonts w:ascii="Arial" w:hAnsi="Arial" w:cs="Arial"/>
          <w:bCs/>
          <w:lang w:val="en-GB"/>
        </w:rPr>
        <w:t>Cavoukian</w:t>
      </w:r>
      <w:proofErr w:type="spellEnd"/>
      <w:r w:rsidRPr="002A2848">
        <w:rPr>
          <w:rFonts w:ascii="Arial" w:hAnsi="Arial" w:cs="Arial"/>
          <w:bCs/>
          <w:lang w:val="en-GB"/>
        </w:rPr>
        <w:t xml:space="preserve"> A. </w:t>
      </w:r>
    </w:p>
    <w:p w14:paraId="1F1BCD8F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</w:rPr>
      </w:pPr>
      <w:r w:rsidRPr="002A2848">
        <w:rPr>
          <w:rFonts w:ascii="Arial" w:hAnsi="Arial" w:cs="Arial"/>
          <w:bCs/>
        </w:rPr>
        <w:t xml:space="preserve">[5] Privacy </w:t>
      </w:r>
      <w:proofErr w:type="spellStart"/>
      <w:r w:rsidRPr="002A2848">
        <w:rPr>
          <w:rFonts w:ascii="Arial" w:hAnsi="Arial" w:cs="Arial"/>
          <w:bCs/>
        </w:rPr>
        <w:t>Oriented</w:t>
      </w:r>
      <w:proofErr w:type="spellEnd"/>
      <w:r w:rsidRPr="002A2848">
        <w:rPr>
          <w:rFonts w:ascii="Arial" w:hAnsi="Arial" w:cs="Arial"/>
          <w:bCs/>
        </w:rPr>
        <w:t xml:space="preserve"> Software Development – Antonio Maiorano – Università degli Studi di Bari “Aldo </w:t>
      </w:r>
      <w:proofErr w:type="gramStart"/>
      <w:r w:rsidRPr="002A2848">
        <w:rPr>
          <w:rFonts w:ascii="Arial" w:hAnsi="Arial" w:cs="Arial"/>
          <w:bCs/>
        </w:rPr>
        <w:t>Moro“ (</w:t>
      </w:r>
      <w:proofErr w:type="gramEnd"/>
      <w:r w:rsidRPr="002A2848">
        <w:rPr>
          <w:rFonts w:ascii="Arial" w:hAnsi="Arial" w:cs="Arial"/>
          <w:bCs/>
        </w:rPr>
        <w:t>2017)</w:t>
      </w:r>
    </w:p>
    <w:p w14:paraId="08A9A884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[6] Privacy and Data Protection by Design – from policy to engineering European Union Agency for Network and Information Security (ENISA)</w:t>
      </w:r>
    </w:p>
    <w:p w14:paraId="6FB280F4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</w:rPr>
      </w:pPr>
      <w:r w:rsidRPr="002A2848">
        <w:rPr>
          <w:rFonts w:ascii="Arial" w:hAnsi="Arial" w:cs="Arial"/>
          <w:bCs/>
          <w:lang w:val="en-GB"/>
        </w:rPr>
        <w:t xml:space="preserve">[7] UC Berkley School of Information – Privacy Pattern. </w:t>
      </w:r>
      <w:r w:rsidRPr="002A2848">
        <w:rPr>
          <w:rFonts w:ascii="Arial" w:hAnsi="Arial" w:cs="Arial"/>
          <w:bCs/>
        </w:rPr>
        <w:t>[Online] Disponibile a: &lt;https://privacypatterns.org/patterns/&gt;.</w:t>
      </w:r>
    </w:p>
    <w:p w14:paraId="2E0A08E7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[8] Handbook of Privacy and Privacy-Enhancing Technologies. (The Case of Intelligent Software Agents) Van </w:t>
      </w:r>
      <w:proofErr w:type="spellStart"/>
      <w:r w:rsidRPr="002A2848">
        <w:rPr>
          <w:rFonts w:ascii="Arial" w:hAnsi="Arial" w:cs="Arial"/>
          <w:bCs/>
          <w:lang w:val="en-GB"/>
        </w:rPr>
        <w:t>Blarkom</w:t>
      </w:r>
      <w:proofErr w:type="spellEnd"/>
      <w:r w:rsidRPr="002A2848">
        <w:rPr>
          <w:rFonts w:ascii="Arial" w:hAnsi="Arial" w:cs="Arial"/>
          <w:bCs/>
          <w:lang w:val="en-GB"/>
        </w:rPr>
        <w:t xml:space="preserve">, G.W.; </w:t>
      </w:r>
      <w:proofErr w:type="spellStart"/>
      <w:r w:rsidRPr="002A2848">
        <w:rPr>
          <w:rFonts w:ascii="Arial" w:hAnsi="Arial" w:cs="Arial"/>
          <w:bCs/>
          <w:lang w:val="en-GB"/>
        </w:rPr>
        <w:t>Borking</w:t>
      </w:r>
      <w:proofErr w:type="spellEnd"/>
      <w:r w:rsidRPr="002A2848">
        <w:rPr>
          <w:rFonts w:ascii="Arial" w:hAnsi="Arial" w:cs="Arial"/>
          <w:bCs/>
          <w:lang w:val="en-GB"/>
        </w:rPr>
        <w:t xml:space="preserve">, J.J.; </w:t>
      </w:r>
      <w:proofErr w:type="spellStart"/>
      <w:r w:rsidRPr="002A2848">
        <w:rPr>
          <w:rFonts w:ascii="Arial" w:hAnsi="Arial" w:cs="Arial"/>
          <w:bCs/>
          <w:lang w:val="en-GB"/>
        </w:rPr>
        <w:t>Olk</w:t>
      </w:r>
      <w:proofErr w:type="spellEnd"/>
      <w:r w:rsidRPr="002A2848">
        <w:rPr>
          <w:rFonts w:ascii="Arial" w:hAnsi="Arial" w:cs="Arial"/>
          <w:bCs/>
          <w:lang w:val="en-GB"/>
        </w:rPr>
        <w:t xml:space="preserve">, J.G.E. (2003). </w:t>
      </w:r>
    </w:p>
    <w:p w14:paraId="52044DEC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</w:rPr>
      </w:pPr>
      <w:r w:rsidRPr="002A2848">
        <w:rPr>
          <w:rFonts w:ascii="Arial" w:hAnsi="Arial" w:cs="Arial"/>
          <w:bCs/>
        </w:rPr>
        <w:t>[</w:t>
      </w:r>
      <w:proofErr w:type="gramStart"/>
      <w:r w:rsidRPr="002A2848">
        <w:rPr>
          <w:rFonts w:ascii="Arial" w:hAnsi="Arial" w:cs="Arial"/>
          <w:bCs/>
        </w:rPr>
        <w:t>9]Tecnologie</w:t>
      </w:r>
      <w:proofErr w:type="gramEnd"/>
      <w:r w:rsidRPr="002A2848">
        <w:rPr>
          <w:rFonts w:ascii="Arial" w:hAnsi="Arial" w:cs="Arial"/>
          <w:bCs/>
        </w:rPr>
        <w:t xml:space="preserve"> dell’informazione e della comunicazione -https://it.wikipedia.org/wiki/Tecnologie_dell%27informazione_e_della_comunicazione</w:t>
      </w:r>
    </w:p>
    <w:p w14:paraId="0A2E45EE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</w:rPr>
      </w:pPr>
      <w:r w:rsidRPr="002A2848">
        <w:rPr>
          <w:rFonts w:ascii="Arial" w:hAnsi="Arial" w:cs="Arial"/>
          <w:bCs/>
        </w:rPr>
        <w:t>[10] Agenzia per l’Italia Digitale (AGID) (2017) – Linee Guida per la modellazione delle minacce e individuazioni delle azioni di mitigazione.</w:t>
      </w:r>
    </w:p>
    <w:p w14:paraId="2C3D8438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[11] Guide to the Project Management Body of Knowledge (PMBOK® Guide)-Fourth Edition"</w:t>
      </w:r>
    </w:p>
    <w:p w14:paraId="4F061A21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[12] HPE Security (2016) – Fortify Static Code Analyzer</w:t>
      </w:r>
    </w:p>
    <w:p w14:paraId="38255043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[13]</w:t>
      </w:r>
      <w:r w:rsidRPr="002A2848">
        <w:rPr>
          <w:rFonts w:ascii="Arial" w:hAnsi="Arial" w:cs="Arial"/>
          <w:bCs/>
          <w:i/>
          <w:lang w:val="en-GB"/>
        </w:rPr>
        <w:t xml:space="preserve"> </w:t>
      </w:r>
      <w:r w:rsidRPr="002A2848">
        <w:rPr>
          <w:rFonts w:ascii="Arial" w:hAnsi="Arial" w:cs="Arial"/>
          <w:bCs/>
          <w:lang w:val="en-GB"/>
        </w:rPr>
        <w:t>Open Web Application Security Project (OWASP) -https://www.owasp.org/index.php/Main_Page</w:t>
      </w:r>
    </w:p>
    <w:p w14:paraId="0A84DFE0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[14] OWASP – Top 10 2017 (2017), The Ten Most Critical Web Application Security Risks.</w:t>
      </w:r>
    </w:p>
    <w:p w14:paraId="268D5D6F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</w:rPr>
      </w:pPr>
      <w:r w:rsidRPr="002A2848">
        <w:rPr>
          <w:rFonts w:ascii="Arial" w:hAnsi="Arial" w:cs="Arial"/>
          <w:bCs/>
        </w:rPr>
        <w:t>[15] OWASP (2014) – Top 10 Mobile Risk</w:t>
      </w:r>
    </w:p>
    <w:p w14:paraId="184622A0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</w:rPr>
      </w:pPr>
      <w:r w:rsidRPr="002A2848">
        <w:rPr>
          <w:rFonts w:ascii="Arial" w:hAnsi="Arial" w:cs="Arial"/>
          <w:bCs/>
        </w:rPr>
        <w:lastRenderedPageBreak/>
        <w:t>[16] Agenzia per l’Italia Digitale (AGID) (2014) - Linee guida per lo sviluppo del software, Linee Guida per la configurazione per adeguare la sicurezza del software di base.</w:t>
      </w:r>
    </w:p>
    <w:p w14:paraId="55AB098C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US"/>
        </w:rPr>
      </w:pPr>
      <w:r w:rsidRPr="002A2848">
        <w:rPr>
          <w:rFonts w:ascii="Arial" w:hAnsi="Arial" w:cs="Arial"/>
          <w:bCs/>
        </w:rPr>
        <w:t xml:space="preserve"> </w:t>
      </w:r>
      <w:r w:rsidRPr="002A2848">
        <w:rPr>
          <w:rFonts w:ascii="Arial" w:hAnsi="Arial" w:cs="Arial"/>
          <w:bCs/>
          <w:lang w:val="en-US"/>
        </w:rPr>
        <w:t xml:space="preserve">[17] Towards Organizational Privacy Patterns - Jan </w:t>
      </w:r>
      <w:proofErr w:type="spellStart"/>
      <w:r w:rsidRPr="002A2848">
        <w:rPr>
          <w:rFonts w:ascii="Arial" w:hAnsi="Arial" w:cs="Arial"/>
          <w:bCs/>
          <w:lang w:val="en-US"/>
        </w:rPr>
        <w:t>Porekar</w:t>
      </w:r>
      <w:proofErr w:type="spellEnd"/>
      <w:r w:rsidRPr="002A2848">
        <w:rPr>
          <w:rFonts w:ascii="Arial" w:hAnsi="Arial" w:cs="Arial"/>
          <w:bCs/>
          <w:lang w:val="en-US"/>
        </w:rPr>
        <w:t xml:space="preserve">, </w:t>
      </w:r>
      <w:proofErr w:type="spellStart"/>
      <w:r w:rsidRPr="002A2848">
        <w:rPr>
          <w:rFonts w:ascii="Arial" w:hAnsi="Arial" w:cs="Arial"/>
          <w:bCs/>
          <w:lang w:val="en-US"/>
        </w:rPr>
        <w:t>Aljoša</w:t>
      </w:r>
      <w:proofErr w:type="spellEnd"/>
      <w:r w:rsidRPr="002A2848">
        <w:rPr>
          <w:rFonts w:ascii="Arial" w:hAnsi="Arial" w:cs="Arial"/>
          <w:bCs/>
          <w:lang w:val="en-US"/>
        </w:rPr>
        <w:t xml:space="preserve"> </w:t>
      </w:r>
      <w:proofErr w:type="spellStart"/>
      <w:r w:rsidRPr="002A2848">
        <w:rPr>
          <w:rFonts w:ascii="Arial" w:hAnsi="Arial" w:cs="Arial"/>
          <w:bCs/>
          <w:lang w:val="en-US"/>
        </w:rPr>
        <w:t>Jerman-Blažič</w:t>
      </w:r>
      <w:proofErr w:type="spellEnd"/>
      <w:r w:rsidRPr="002A2848">
        <w:rPr>
          <w:rFonts w:ascii="Arial" w:hAnsi="Arial" w:cs="Arial"/>
          <w:bCs/>
          <w:lang w:val="en-US"/>
        </w:rPr>
        <w:t xml:space="preserve">, </w:t>
      </w:r>
      <w:proofErr w:type="spellStart"/>
      <w:r w:rsidRPr="002A2848">
        <w:rPr>
          <w:rFonts w:ascii="Arial" w:hAnsi="Arial" w:cs="Arial"/>
          <w:bCs/>
          <w:lang w:val="en-US"/>
        </w:rPr>
        <w:t>Tomaž</w:t>
      </w:r>
      <w:proofErr w:type="spellEnd"/>
      <w:r w:rsidRPr="002A2848">
        <w:rPr>
          <w:rFonts w:ascii="Arial" w:hAnsi="Arial" w:cs="Arial"/>
          <w:bCs/>
          <w:lang w:val="en-US"/>
        </w:rPr>
        <w:t xml:space="preserve"> </w:t>
      </w:r>
      <w:proofErr w:type="spellStart"/>
      <w:r w:rsidRPr="002A2848">
        <w:rPr>
          <w:rFonts w:ascii="Arial" w:hAnsi="Arial" w:cs="Arial"/>
          <w:bCs/>
          <w:lang w:val="en-US"/>
        </w:rPr>
        <w:t>Klobučar</w:t>
      </w:r>
      <w:proofErr w:type="spellEnd"/>
    </w:p>
    <w:p w14:paraId="1D9A2D42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[18] The Public Privacy – Patterns for Filtering Personal Information in Collaborative Systems - Till </w:t>
      </w:r>
      <w:proofErr w:type="spellStart"/>
      <w:r w:rsidRPr="002A2848">
        <w:rPr>
          <w:rFonts w:ascii="Arial" w:hAnsi="Arial" w:cs="Arial"/>
          <w:bCs/>
          <w:lang w:val="en-GB"/>
        </w:rPr>
        <w:t>Schümmer</w:t>
      </w:r>
      <w:proofErr w:type="spellEnd"/>
    </w:p>
    <w:p w14:paraId="3EC6F7F2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[19] A collection of Privacy Design Patterns - Munawar Hafiz</w:t>
      </w:r>
    </w:p>
    <w:p w14:paraId="7222D6E1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[20] The ABC of ABC: An Analysis of Attribute-Based Credentials in the light of data protection, privacy and identity - </w:t>
      </w:r>
      <w:proofErr w:type="spellStart"/>
      <w:r w:rsidRPr="002A2848">
        <w:rPr>
          <w:rFonts w:ascii="Arial" w:hAnsi="Arial" w:cs="Arial"/>
          <w:bCs/>
          <w:lang w:val="en-GB"/>
        </w:rPr>
        <w:t>Merel</w:t>
      </w:r>
      <w:proofErr w:type="spellEnd"/>
      <w:r w:rsidRPr="002A2848">
        <w:rPr>
          <w:rFonts w:ascii="Arial" w:hAnsi="Arial" w:cs="Arial"/>
          <w:bCs/>
          <w:lang w:val="en-GB"/>
        </w:rPr>
        <w:t xml:space="preserve"> Koning - </w:t>
      </w:r>
      <w:proofErr w:type="spellStart"/>
      <w:r w:rsidRPr="002A2848">
        <w:rPr>
          <w:rFonts w:ascii="Arial" w:hAnsi="Arial" w:cs="Arial"/>
          <w:bCs/>
          <w:lang w:val="en-GB"/>
        </w:rPr>
        <w:t>Paulan</w:t>
      </w:r>
      <w:proofErr w:type="spellEnd"/>
      <w:r w:rsidRPr="002A2848">
        <w:rPr>
          <w:rFonts w:ascii="Arial" w:hAnsi="Arial" w:cs="Arial"/>
          <w:bCs/>
          <w:lang w:val="en-GB"/>
        </w:rPr>
        <w:t xml:space="preserve"> </w:t>
      </w:r>
      <w:proofErr w:type="spellStart"/>
      <w:r w:rsidRPr="002A2848">
        <w:rPr>
          <w:rFonts w:ascii="Arial" w:hAnsi="Arial" w:cs="Arial"/>
          <w:bCs/>
          <w:lang w:val="en-GB"/>
        </w:rPr>
        <w:t>Korenhof</w:t>
      </w:r>
      <w:proofErr w:type="spellEnd"/>
      <w:r w:rsidRPr="002A2848">
        <w:rPr>
          <w:rFonts w:ascii="Arial" w:hAnsi="Arial" w:cs="Arial"/>
          <w:bCs/>
          <w:lang w:val="en-GB"/>
        </w:rPr>
        <w:t xml:space="preserve"> - Gergely </w:t>
      </w:r>
      <w:proofErr w:type="spellStart"/>
      <w:r w:rsidRPr="002A2848">
        <w:rPr>
          <w:rFonts w:ascii="Arial" w:hAnsi="Arial" w:cs="Arial"/>
          <w:bCs/>
          <w:lang w:val="en-GB"/>
        </w:rPr>
        <w:t>Alpàr</w:t>
      </w:r>
      <w:proofErr w:type="spellEnd"/>
      <w:r w:rsidRPr="002A2848">
        <w:rPr>
          <w:rFonts w:ascii="Arial" w:hAnsi="Arial" w:cs="Arial"/>
          <w:bCs/>
          <w:lang w:val="en-GB"/>
        </w:rPr>
        <w:t xml:space="preserve"> - Jaap-Henk </w:t>
      </w:r>
      <w:proofErr w:type="spellStart"/>
      <w:r w:rsidRPr="002A2848">
        <w:rPr>
          <w:rFonts w:ascii="Arial" w:hAnsi="Arial" w:cs="Arial"/>
          <w:bCs/>
          <w:lang w:val="en-GB"/>
        </w:rPr>
        <w:t>Hoepman</w:t>
      </w:r>
      <w:proofErr w:type="spellEnd"/>
    </w:p>
    <w:p w14:paraId="3D9A5905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[21] ABC4Trust EU Project - Official Website- </w:t>
      </w:r>
      <w:hyperlink r:id="rId9">
        <w:r w:rsidRPr="002A2848">
          <w:rPr>
            <w:rStyle w:val="Collegamentoipertestuale"/>
            <w:rFonts w:ascii="Arial" w:hAnsi="Arial" w:cs="Arial"/>
            <w:bCs/>
            <w:lang w:val="en-GB"/>
          </w:rPr>
          <w:t>https://abc4trust.eu/index.php/home/fact-sheet</w:t>
        </w:r>
      </w:hyperlink>
    </w:p>
    <w:p w14:paraId="6555E237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[22] k-Anonymity: A model for protecting privacy - Latanya </w:t>
      </w:r>
      <w:proofErr w:type="spellStart"/>
      <w:r w:rsidRPr="002A2848">
        <w:rPr>
          <w:rFonts w:ascii="Arial" w:hAnsi="Arial" w:cs="Arial"/>
          <w:bCs/>
          <w:lang w:val="en-GB"/>
        </w:rPr>
        <w:t>Seweney</w:t>
      </w:r>
      <w:proofErr w:type="spellEnd"/>
    </w:p>
    <w:p w14:paraId="2AD44A2C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[23] </w:t>
      </w:r>
      <w:hyperlink r:id="rId10">
        <w:r w:rsidRPr="002A2848">
          <w:rPr>
            <w:rStyle w:val="Collegamentoipertestuale"/>
            <w:rFonts w:ascii="Arial" w:hAnsi="Arial" w:cs="Arial"/>
            <w:bCs/>
            <w:lang w:val="en-GB"/>
          </w:rPr>
          <w:t>https://en.wikipedia.org/wiki/K-anonymity</w:t>
        </w:r>
      </w:hyperlink>
    </w:p>
    <w:p w14:paraId="2D2E4CEE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[24] Development and Evaluation of Emerging Design Patterns for Ubiquitous Computing - Eric S. Chung, Jason I. Hong, James Lin, Madhu K. </w:t>
      </w:r>
      <w:proofErr w:type="spellStart"/>
      <w:r w:rsidRPr="002A2848">
        <w:rPr>
          <w:rFonts w:ascii="Arial" w:hAnsi="Arial" w:cs="Arial"/>
          <w:bCs/>
          <w:lang w:val="en-GB"/>
        </w:rPr>
        <w:t>Prabaker</w:t>
      </w:r>
      <w:proofErr w:type="spellEnd"/>
      <w:r w:rsidRPr="002A2848">
        <w:rPr>
          <w:rFonts w:ascii="Arial" w:hAnsi="Arial" w:cs="Arial"/>
          <w:bCs/>
          <w:lang w:val="en-GB"/>
        </w:rPr>
        <w:t xml:space="preserve">, James A. </w:t>
      </w:r>
      <w:proofErr w:type="spellStart"/>
      <w:r w:rsidRPr="002A2848">
        <w:rPr>
          <w:rFonts w:ascii="Arial" w:hAnsi="Arial" w:cs="Arial"/>
          <w:bCs/>
          <w:lang w:val="en-GB"/>
        </w:rPr>
        <w:t>Landay</w:t>
      </w:r>
      <w:proofErr w:type="spellEnd"/>
      <w:r w:rsidRPr="002A2848">
        <w:rPr>
          <w:rFonts w:ascii="Arial" w:hAnsi="Arial" w:cs="Arial"/>
          <w:bCs/>
          <w:lang w:val="en-GB"/>
        </w:rPr>
        <w:t>, Alan L. Liu</w:t>
      </w:r>
    </w:p>
    <w:p w14:paraId="644A2338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[25] Rethinking Privacy: Fair Information Practices Reinterpreted: </w:t>
      </w:r>
      <w:hyperlink r:id="rId11">
        <w:r w:rsidRPr="002A2848">
          <w:rPr>
            <w:rStyle w:val="Collegamentoipertestuale"/>
            <w:rFonts w:ascii="Arial" w:hAnsi="Arial" w:cs="Arial"/>
            <w:bCs/>
            <w:lang w:val="en-GB"/>
          </w:rPr>
          <w:t>https://blogs.intel.com/policy/files/2015/01/RethinkingPrivacy.pdf</w:t>
        </w:r>
      </w:hyperlink>
    </w:p>
    <w:p w14:paraId="0B36169B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[26] Collaborative Privacy Management System - In </w:t>
      </w:r>
      <w:proofErr w:type="spellStart"/>
      <w:r w:rsidRPr="002A2848">
        <w:rPr>
          <w:rFonts w:ascii="Arial" w:hAnsi="Arial" w:cs="Arial"/>
          <w:bCs/>
          <w:lang w:val="en-GB"/>
        </w:rPr>
        <w:t>Joo</w:t>
      </w:r>
      <w:proofErr w:type="spellEnd"/>
      <w:r w:rsidRPr="002A2848">
        <w:rPr>
          <w:rFonts w:ascii="Arial" w:hAnsi="Arial" w:cs="Arial"/>
          <w:bCs/>
          <w:lang w:val="en-GB"/>
        </w:rPr>
        <w:t xml:space="preserve"> Jang, </w:t>
      </w:r>
      <w:proofErr w:type="spellStart"/>
      <w:r w:rsidRPr="002A2848">
        <w:rPr>
          <w:rFonts w:ascii="Arial" w:hAnsi="Arial" w:cs="Arial"/>
          <w:bCs/>
          <w:lang w:val="en-GB"/>
        </w:rPr>
        <w:t>Wenbo</w:t>
      </w:r>
      <w:proofErr w:type="spellEnd"/>
      <w:r w:rsidRPr="002A2848">
        <w:rPr>
          <w:rFonts w:ascii="Arial" w:hAnsi="Arial" w:cs="Arial"/>
          <w:bCs/>
          <w:lang w:val="en-GB"/>
        </w:rPr>
        <w:t xml:space="preserve"> Shi, Hyeong </w:t>
      </w:r>
      <w:proofErr w:type="spellStart"/>
      <w:r w:rsidRPr="002A2848">
        <w:rPr>
          <w:rFonts w:ascii="Arial" w:hAnsi="Arial" w:cs="Arial"/>
          <w:bCs/>
          <w:lang w:val="en-GB"/>
        </w:rPr>
        <w:t>Seon</w:t>
      </w:r>
      <w:proofErr w:type="spellEnd"/>
      <w:r w:rsidRPr="002A2848">
        <w:rPr>
          <w:rFonts w:ascii="Arial" w:hAnsi="Arial" w:cs="Arial"/>
          <w:bCs/>
          <w:lang w:val="en-GB"/>
        </w:rPr>
        <w:t xml:space="preserve"> </w:t>
      </w:r>
      <w:proofErr w:type="spellStart"/>
      <w:r w:rsidRPr="002A2848">
        <w:rPr>
          <w:rFonts w:ascii="Arial" w:hAnsi="Arial" w:cs="Arial"/>
          <w:bCs/>
          <w:lang w:val="en-GB"/>
        </w:rPr>
        <w:t>Yoo</w:t>
      </w:r>
      <w:proofErr w:type="spellEnd"/>
    </w:p>
    <w:p w14:paraId="350DE411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[27] An Adaptive Privacy Management System for Data Repositories -Marco </w:t>
      </w:r>
      <w:proofErr w:type="spellStart"/>
      <w:r w:rsidRPr="002A2848">
        <w:rPr>
          <w:rFonts w:ascii="Arial" w:hAnsi="Arial" w:cs="Arial"/>
          <w:bCs/>
          <w:lang w:val="en-GB"/>
        </w:rPr>
        <w:t>Casassa</w:t>
      </w:r>
      <w:proofErr w:type="spellEnd"/>
      <w:r w:rsidRPr="002A2848">
        <w:rPr>
          <w:rFonts w:ascii="Arial" w:hAnsi="Arial" w:cs="Arial"/>
          <w:bCs/>
          <w:lang w:val="en-GB"/>
        </w:rPr>
        <w:t xml:space="preserve"> Mont, </w:t>
      </w:r>
      <w:proofErr w:type="spellStart"/>
      <w:r w:rsidRPr="002A2848">
        <w:rPr>
          <w:rFonts w:ascii="Arial" w:hAnsi="Arial" w:cs="Arial"/>
          <w:bCs/>
          <w:lang w:val="en-GB"/>
        </w:rPr>
        <w:t>Siani</w:t>
      </w:r>
      <w:proofErr w:type="spellEnd"/>
      <w:r w:rsidRPr="002A2848">
        <w:rPr>
          <w:rFonts w:ascii="Arial" w:hAnsi="Arial" w:cs="Arial"/>
          <w:bCs/>
          <w:lang w:val="en-GB"/>
        </w:rPr>
        <w:t xml:space="preserve"> Pearson, Pete Bramhall</w:t>
      </w:r>
    </w:p>
    <w:p w14:paraId="70F33D02" w14:textId="77777777" w:rsidR="004F76EF" w:rsidRPr="002A2848" w:rsidRDefault="004F76EF" w:rsidP="000505EC">
      <w:pPr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[28] How to integrate legal requirements into a Requirements engineering</w:t>
      </w:r>
    </w:p>
    <w:p w14:paraId="3E7877F4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>methodology for the development of security and privacy patterns</w:t>
      </w:r>
    </w:p>
    <w:p w14:paraId="2E9E99CB" w14:textId="77777777" w:rsidR="004F76EF" w:rsidRPr="002A2848" w:rsidRDefault="004F76EF" w:rsidP="000505EC">
      <w:pPr>
        <w:spacing w:after="160"/>
        <w:ind w:left="850"/>
        <w:rPr>
          <w:rStyle w:val="Collegamentoipertestuale"/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[29] Privacy Pattern </w:t>
      </w:r>
      <w:proofErr w:type="spellStart"/>
      <w:r w:rsidRPr="002A2848">
        <w:rPr>
          <w:rFonts w:ascii="Arial" w:hAnsi="Arial" w:cs="Arial"/>
          <w:bCs/>
          <w:lang w:val="en-GB"/>
        </w:rPr>
        <w:t>Catalog</w:t>
      </w:r>
      <w:proofErr w:type="spellEnd"/>
      <w:r w:rsidRPr="002A2848">
        <w:rPr>
          <w:rFonts w:ascii="Arial" w:hAnsi="Arial" w:cs="Arial"/>
          <w:bCs/>
          <w:lang w:val="en-GB"/>
        </w:rPr>
        <w:t xml:space="preserve"> - </w:t>
      </w:r>
      <w:hyperlink r:id="rId12">
        <w:r w:rsidRPr="002A2848">
          <w:rPr>
            <w:rStyle w:val="Collegamentoipertestuale"/>
            <w:rFonts w:ascii="Arial" w:hAnsi="Arial" w:cs="Arial"/>
            <w:bCs/>
            <w:lang w:val="en-GB"/>
          </w:rPr>
          <w:t>http://privacypatterns.wu.ac.at:8080/catalog</w:t>
        </w:r>
      </w:hyperlink>
    </w:p>
    <w:p w14:paraId="157EC588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fr-FR"/>
        </w:rPr>
      </w:pPr>
      <w:r w:rsidRPr="002A2848">
        <w:rPr>
          <w:rFonts w:ascii="Arial" w:hAnsi="Arial" w:cs="Arial"/>
          <w:bCs/>
          <w:lang w:val="fr-FR"/>
        </w:rPr>
        <w:t xml:space="preserve">[30] Oracle Java Standard Edition 1.7 </w:t>
      </w:r>
      <w:hyperlink r:id="rId13" w:history="1">
        <w:r w:rsidRPr="002A2848">
          <w:rPr>
            <w:rStyle w:val="Collegamentoipertestuale"/>
            <w:rFonts w:ascii="Arial" w:hAnsi="Arial" w:cs="Arial"/>
            <w:bCs/>
            <w:lang w:val="fr-FR"/>
          </w:rPr>
          <w:t>http://www.oracle.com/technetwork/java/javase/overview/index.html</w:t>
        </w:r>
      </w:hyperlink>
    </w:p>
    <w:p w14:paraId="3B6CC281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fr-FR"/>
        </w:rPr>
      </w:pPr>
      <w:r w:rsidRPr="002A2848">
        <w:rPr>
          <w:rFonts w:ascii="Arial" w:hAnsi="Arial" w:cs="Arial"/>
          <w:bCs/>
          <w:lang w:val="fr-FR"/>
        </w:rPr>
        <w:t xml:space="preserve">[31] Oracle </w:t>
      </w:r>
      <w:proofErr w:type="spellStart"/>
      <w:r w:rsidRPr="002A2848">
        <w:rPr>
          <w:rFonts w:ascii="Arial" w:hAnsi="Arial" w:cs="Arial"/>
          <w:bCs/>
          <w:lang w:val="fr-FR"/>
        </w:rPr>
        <w:t>JavaFx</w:t>
      </w:r>
      <w:proofErr w:type="spellEnd"/>
      <w:r w:rsidRPr="002A2848">
        <w:rPr>
          <w:rFonts w:ascii="Arial" w:hAnsi="Arial" w:cs="Arial"/>
          <w:bCs/>
          <w:lang w:val="fr-FR"/>
        </w:rPr>
        <w:t xml:space="preserve"> SDK -</w:t>
      </w:r>
      <w:hyperlink r:id="rId14" w:history="1">
        <w:r w:rsidRPr="002A2848">
          <w:rPr>
            <w:rStyle w:val="Collegamentoipertestuale"/>
            <w:rFonts w:ascii="Arial" w:hAnsi="Arial" w:cs="Arial"/>
            <w:bCs/>
            <w:lang w:val="fr-FR"/>
          </w:rPr>
          <w:t>http://www.oracle.com/technetwork/java/javafx/install-javafx-sdk-1-2-139156.html</w:t>
        </w:r>
      </w:hyperlink>
    </w:p>
    <w:p w14:paraId="566EAF5F" w14:textId="77777777" w:rsidR="004F76EF" w:rsidRPr="002A2848" w:rsidRDefault="004F76EF" w:rsidP="000505EC">
      <w:pPr>
        <w:spacing w:after="160"/>
        <w:ind w:left="850"/>
        <w:rPr>
          <w:rStyle w:val="Collegamentoipertestuale"/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[32] Drools Business Rule Management System - </w:t>
      </w:r>
      <w:hyperlink r:id="rId15" w:history="1">
        <w:r w:rsidRPr="002A2848">
          <w:rPr>
            <w:rStyle w:val="Collegamentoipertestuale"/>
            <w:rFonts w:ascii="Arial" w:hAnsi="Arial" w:cs="Arial"/>
            <w:bCs/>
            <w:lang w:val="en-GB"/>
          </w:rPr>
          <w:t>https://www.drools.org</w:t>
        </w:r>
      </w:hyperlink>
    </w:p>
    <w:p w14:paraId="6F4AA78D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t xml:space="preserve">[33] </w:t>
      </w:r>
      <w:proofErr w:type="spellStart"/>
      <w:r w:rsidRPr="002A2848">
        <w:rPr>
          <w:rFonts w:ascii="Arial" w:hAnsi="Arial" w:cs="Arial"/>
          <w:bCs/>
          <w:lang w:val="en-GB"/>
        </w:rPr>
        <w:t>JavaFx</w:t>
      </w:r>
      <w:proofErr w:type="spellEnd"/>
      <w:r w:rsidRPr="002A2848">
        <w:rPr>
          <w:rFonts w:ascii="Arial" w:hAnsi="Arial" w:cs="Arial"/>
          <w:bCs/>
          <w:lang w:val="en-GB"/>
        </w:rPr>
        <w:t xml:space="preserve"> Scene Builder - </w:t>
      </w:r>
      <w:hyperlink r:id="rId16" w:history="1">
        <w:r w:rsidRPr="002A2848">
          <w:rPr>
            <w:rStyle w:val="Collegamentoipertestuale"/>
            <w:rFonts w:ascii="Arial" w:hAnsi="Arial" w:cs="Arial"/>
            <w:bCs/>
            <w:lang w:val="en-GB"/>
          </w:rPr>
          <w:t>https://www.oracle.com/technetwork/java/javase/downloads/sb2download-2177776.html</w:t>
        </w:r>
      </w:hyperlink>
    </w:p>
    <w:p w14:paraId="1E0AB679" w14:textId="77777777" w:rsidR="004F76EF" w:rsidRPr="002A2848" w:rsidRDefault="004F76EF" w:rsidP="000505EC">
      <w:pPr>
        <w:spacing w:after="160"/>
        <w:ind w:left="850"/>
        <w:rPr>
          <w:rFonts w:ascii="Arial" w:hAnsi="Arial" w:cs="Arial"/>
          <w:bCs/>
          <w:lang w:val="en-GB"/>
        </w:rPr>
      </w:pPr>
      <w:r w:rsidRPr="002A2848">
        <w:rPr>
          <w:rFonts w:ascii="Arial" w:hAnsi="Arial" w:cs="Arial"/>
          <w:bCs/>
          <w:lang w:val="en-GB"/>
        </w:rPr>
        <w:lastRenderedPageBreak/>
        <w:t>[34] John Wiley &amp; Sons - Pattern-Oriented Software Architecture, A System off Patterns, Volume 1</w:t>
      </w:r>
    </w:p>
    <w:p w14:paraId="1C070950" w14:textId="77777777" w:rsidR="002161F8" w:rsidRPr="002A2848" w:rsidRDefault="002161F8" w:rsidP="00D83466">
      <w:pPr>
        <w:pStyle w:val="NormaleWeb"/>
        <w:spacing w:line="360" w:lineRule="auto"/>
        <w:jc w:val="both"/>
        <w:rPr>
          <w:rFonts w:ascii="Arial" w:hAnsi="Arial" w:cs="Arial"/>
          <w:lang w:val="en-GB"/>
        </w:rPr>
      </w:pPr>
    </w:p>
    <w:sectPr w:rsidR="002161F8" w:rsidRPr="002A2848" w:rsidSect="002A2848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797" w:right="1440" w:bottom="1797" w:left="2552" w:header="675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EDEB" w14:textId="77777777" w:rsidR="00C65BA8" w:rsidRDefault="00C65BA8">
      <w:r>
        <w:separator/>
      </w:r>
    </w:p>
  </w:endnote>
  <w:endnote w:type="continuationSeparator" w:id="0">
    <w:p w14:paraId="34A78690" w14:textId="77777777" w:rsidR="00C65BA8" w:rsidRDefault="00C6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8021F" w14:textId="77777777" w:rsidR="004628EE" w:rsidRDefault="004628EE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CEDC" w14:textId="515F9B2C" w:rsidR="004628EE" w:rsidRPr="002A2848" w:rsidRDefault="004628EE" w:rsidP="00435EFC">
    <w:pPr>
      <w:pStyle w:val="Pidipagina"/>
      <w:pBdr>
        <w:top w:val="none" w:sz="0" w:space="0" w:color="auto"/>
      </w:pBdr>
      <w:tabs>
        <w:tab w:val="clear" w:pos="8280"/>
        <w:tab w:val="right" w:pos="8364"/>
      </w:tabs>
      <w:jc w:val="right"/>
      <w:rPr>
        <w:rFonts w:ascii="Verdana" w:hAnsi="Verdana"/>
        <w:sz w:val="15"/>
        <w:szCs w:val="15"/>
      </w:rPr>
    </w:pPr>
    <w:r w:rsidRPr="002A2848">
      <w:rPr>
        <w:rFonts w:ascii="Verdana" w:hAnsi="Verdana"/>
        <w:noProof/>
        <w:sz w:val="15"/>
        <w:szCs w:val="15"/>
        <w:lang w:eastAsia="it-IT"/>
      </w:rPr>
      <w:drawing>
        <wp:anchor distT="0" distB="0" distL="114300" distR="114300" simplePos="0" relativeHeight="251656192" behindDoc="1" locked="0" layoutInCell="1" allowOverlap="1" wp14:anchorId="6AEFEB2B" wp14:editId="2F3BE1CB">
          <wp:simplePos x="0" y="0"/>
          <wp:positionH relativeFrom="column">
            <wp:posOffset>-542960</wp:posOffset>
          </wp:positionH>
          <wp:positionV relativeFrom="line">
            <wp:posOffset>-154305</wp:posOffset>
          </wp:positionV>
          <wp:extent cx="695325" cy="428625"/>
          <wp:effectExtent l="0" t="0" r="9525" b="9525"/>
          <wp:wrapNone/>
          <wp:docPr id="226" name="Immagine 226" descr="LOGHET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HET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2848">
      <w:rPr>
        <w:rFonts w:ascii="Verdana" w:hAnsi="Verdana"/>
        <w:sz w:val="15"/>
        <w:szCs w:val="15"/>
      </w:rPr>
      <w:t xml:space="preserve">  </w:t>
    </w:r>
    <w:r w:rsidRPr="002A2848">
      <w:rPr>
        <w:rFonts w:ascii="Verdana" w:hAnsi="Verdana"/>
        <w:sz w:val="15"/>
        <w:szCs w:val="15"/>
      </w:rPr>
      <w:fldChar w:fldCharType="begin"/>
    </w:r>
    <w:r w:rsidRPr="002A2848">
      <w:rPr>
        <w:rFonts w:ascii="Verdana" w:hAnsi="Verdana"/>
        <w:sz w:val="15"/>
        <w:szCs w:val="15"/>
      </w:rPr>
      <w:instrText xml:space="preserve"> STYLEREF  "Sottotitolo Documento"  \* MERGEFORMAT </w:instrText>
    </w:r>
    <w:r w:rsidRPr="002A2848">
      <w:rPr>
        <w:rFonts w:ascii="Verdana" w:hAnsi="Verdana"/>
        <w:sz w:val="15"/>
        <w:szCs w:val="15"/>
      </w:rPr>
      <w:fldChar w:fldCharType="separate"/>
    </w:r>
    <w:r w:rsidR="00A0340D" w:rsidRPr="00A0340D">
      <w:rPr>
        <w:rFonts w:ascii="Verdana" w:hAnsi="Verdana"/>
        <w:b/>
        <w:bCs/>
        <w:noProof/>
        <w:sz w:val="15"/>
        <w:szCs w:val="15"/>
      </w:rPr>
      <w:t>Una Base di Conoscenza di Supporto allo Sviluppo Software Orientato</w:t>
    </w:r>
    <w:r w:rsidR="00A0340D">
      <w:rPr>
        <w:rFonts w:ascii="Verdana" w:hAnsi="Verdana"/>
        <w:noProof/>
        <w:sz w:val="15"/>
        <w:szCs w:val="15"/>
      </w:rPr>
      <w:t xml:space="preserve"> alla Privacy</w:t>
    </w:r>
    <w:r w:rsidRPr="002A2848">
      <w:rPr>
        <w:rFonts w:ascii="Verdana" w:hAnsi="Verdana"/>
        <w:sz w:val="15"/>
        <w:szCs w:val="15"/>
      </w:rPr>
      <w:fldChar w:fldCharType="end"/>
    </w:r>
  </w:p>
  <w:p w14:paraId="28E55780" w14:textId="3C26392A" w:rsidR="004628EE" w:rsidRPr="00351EA7" w:rsidRDefault="004628EE" w:rsidP="002F1BFA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  <w:jc w:val="center"/>
    </w:pPr>
    <w:r w:rsidRPr="00351EA7">
      <w:tab/>
    </w:r>
    <w:r>
      <w:tab/>
    </w:r>
    <w:r>
      <w:fldChar w:fldCharType="begin"/>
    </w:r>
    <w:r w:rsidRPr="00351EA7">
      <w:instrText xml:space="preserve"> PAGE </w:instrText>
    </w:r>
    <w:r>
      <w:fldChar w:fldCharType="separate"/>
    </w:r>
    <w:r w:rsidRPr="00351EA7">
      <w:rPr>
        <w:noProof/>
      </w:rPr>
      <w:t>8</w:t>
    </w:r>
    <w:r>
      <w:fldChar w:fldCharType="end"/>
    </w:r>
    <w:r w:rsidRPr="00351EA7">
      <w:t>/</w:t>
    </w:r>
    <w:r>
      <w:rPr>
        <w:rStyle w:val="Numeropagina"/>
      </w:rPr>
      <w:fldChar w:fldCharType="begin"/>
    </w:r>
    <w:r w:rsidRPr="00351EA7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Pr="00351EA7">
      <w:rPr>
        <w:rStyle w:val="Numeropagina"/>
        <w:noProof/>
      </w:rPr>
      <w:t>8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9DFA" w14:textId="3560211B" w:rsidR="004628EE" w:rsidRDefault="004628EE"/>
  <w:p w14:paraId="377D538E" w14:textId="77777777" w:rsidR="004628EE" w:rsidRDefault="004628EE">
    <w:pPr>
      <w:pStyle w:val="Pidipagina"/>
      <w:pBdr>
        <w:top w:val="none" w:sz="0" w:space="0" w:color="auto"/>
      </w:pBdr>
    </w:pPr>
  </w:p>
  <w:p w14:paraId="5DFB401B" w14:textId="77777777" w:rsidR="004628EE" w:rsidRDefault="004628EE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1449" w14:textId="77777777" w:rsidR="00C65BA8" w:rsidRDefault="00C65BA8">
      <w:r>
        <w:separator/>
      </w:r>
    </w:p>
  </w:footnote>
  <w:footnote w:type="continuationSeparator" w:id="0">
    <w:p w14:paraId="64779920" w14:textId="77777777" w:rsidR="00C65BA8" w:rsidRDefault="00C65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CB0F2" w14:textId="33BF3613" w:rsidR="004628EE" w:rsidRDefault="004628EE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8044" w14:textId="77777777" w:rsidR="004628EE" w:rsidRDefault="004628EE">
    <w:pPr>
      <w:pBdr>
        <w:bottom w:val="single" w:sz="6" w:space="3" w:color="auto"/>
      </w:pBdr>
      <w:tabs>
        <w:tab w:val="left" w:pos="7530"/>
        <w:tab w:val="right" w:pos="9026"/>
      </w:tabs>
      <w:rPr>
        <w:rStyle w:val="Numeropagin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6B0738" wp14:editId="1100E8CE">
          <wp:simplePos x="0" y="0"/>
          <wp:positionH relativeFrom="column">
            <wp:posOffset>-914400</wp:posOffset>
          </wp:positionH>
          <wp:positionV relativeFrom="line">
            <wp:posOffset>-428625</wp:posOffset>
          </wp:positionV>
          <wp:extent cx="428625" cy="10691495"/>
          <wp:effectExtent l="0" t="0" r="0" b="0"/>
          <wp:wrapNone/>
          <wp:docPr id="223" name="Immagine 223" descr="linea_laterale_serla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linea_laterale_serla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Numeropagina"/>
      </w:rPr>
      <w:tab/>
    </w:r>
  </w:p>
  <w:p w14:paraId="095D8F44" w14:textId="37D80513" w:rsidR="004628EE" w:rsidRPr="00BA1DB7" w:rsidRDefault="004628EE">
    <w:pPr>
      <w:pBdr>
        <w:bottom w:val="single" w:sz="6" w:space="3" w:color="auto"/>
      </w:pBdr>
      <w:tabs>
        <w:tab w:val="left" w:pos="7530"/>
        <w:tab w:val="right" w:pos="9026"/>
      </w:tabs>
      <w:jc w:val="right"/>
      <w:rPr>
        <w:rFonts w:ascii="Verdana" w:hAnsi="Verdana"/>
      </w:rPr>
    </w:pPr>
    <w:r w:rsidRPr="00BA1DB7">
      <w:rPr>
        <w:rStyle w:val="Numeropagina"/>
        <w:rFonts w:ascii="Verdana" w:hAnsi="Verdana"/>
      </w:rPr>
      <w:fldChar w:fldCharType="begin"/>
    </w:r>
    <w:r w:rsidRPr="00BA1DB7">
      <w:rPr>
        <w:rStyle w:val="Numeropagina"/>
        <w:rFonts w:ascii="Verdana" w:hAnsi="Verdana"/>
      </w:rPr>
      <w:instrText xml:space="preserve"> STYLEREF  "Titolo 1" </w:instrText>
    </w:r>
    <w:r w:rsidRPr="00BA1DB7">
      <w:rPr>
        <w:rStyle w:val="Numeropagina"/>
        <w:rFonts w:ascii="Verdana" w:hAnsi="Verdana"/>
      </w:rPr>
      <w:fldChar w:fldCharType="separate"/>
    </w:r>
    <w:r w:rsidR="00A0340D">
      <w:rPr>
        <w:rStyle w:val="Numeropagina"/>
        <w:rFonts w:ascii="Verdana" w:hAnsi="Verdana"/>
        <w:noProof/>
      </w:rPr>
      <w:t>Bibliografia</w:t>
    </w:r>
    <w:r w:rsidRPr="00BA1DB7">
      <w:rPr>
        <w:rStyle w:val="Numeropagina"/>
        <w:rFonts w:ascii="Verdana" w:hAnsi="Verda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AFED650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  <w:rPr>
        <w:sz w:val="24"/>
      </w:rPr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000001"/>
    <w:multiLevelType w:val="hybridMultilevel"/>
    <w:tmpl w:val="568D154C"/>
    <w:lvl w:ilvl="0" w:tplc="CDFE3F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E3E40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C7C6A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96ECF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3928D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890F3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A7412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358BA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6FC0C3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 w15:restartNumberingAfterBreak="0">
    <w:nsid w:val="00000002"/>
    <w:multiLevelType w:val="hybridMultilevel"/>
    <w:tmpl w:val="1C3A5150"/>
    <w:lvl w:ilvl="0" w:tplc="2A50BA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35C39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084DE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D466F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AF46A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BA8AC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C8AE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96B6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66832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 w15:restartNumberingAfterBreak="0">
    <w:nsid w:val="00000003"/>
    <w:multiLevelType w:val="hybridMultilevel"/>
    <w:tmpl w:val="1B62C20A"/>
    <w:lvl w:ilvl="0" w:tplc="56A461B4">
      <w:start w:val="1"/>
      <w:numFmt w:val="bullet"/>
      <w:lvlText w:val="·"/>
      <w:lvlJc w:val="left"/>
      <w:pPr>
        <w:ind w:left="177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9AA9786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960D05A">
      <w:start w:val="1"/>
      <w:numFmt w:val="bullet"/>
      <w:lvlText w:val="§"/>
      <w:lvlJc w:val="left"/>
      <w:pPr>
        <w:ind w:left="321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378DA06">
      <w:start w:val="1"/>
      <w:numFmt w:val="bullet"/>
      <w:lvlText w:val="·"/>
      <w:lvlJc w:val="left"/>
      <w:pPr>
        <w:ind w:left="393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F5E2E58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9FE4542">
      <w:start w:val="1"/>
      <w:numFmt w:val="bullet"/>
      <w:lvlText w:val="§"/>
      <w:lvlJc w:val="left"/>
      <w:pPr>
        <w:ind w:left="537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D86FC0">
      <w:start w:val="1"/>
      <w:numFmt w:val="bullet"/>
      <w:lvlText w:val="·"/>
      <w:lvlJc w:val="left"/>
      <w:pPr>
        <w:ind w:left="6096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55EA266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F82D990">
      <w:start w:val="1"/>
      <w:numFmt w:val="bullet"/>
      <w:lvlText w:val="§"/>
      <w:lvlJc w:val="left"/>
      <w:pPr>
        <w:ind w:left="7536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 w15:restartNumberingAfterBreak="0">
    <w:nsid w:val="00000004"/>
    <w:multiLevelType w:val="hybridMultilevel"/>
    <w:tmpl w:val="7A34888E"/>
    <w:lvl w:ilvl="0" w:tplc="159ED2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AF0F5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E9C6D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66A3E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8FEF2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814BC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D0864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71ED4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DD05DC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 w15:restartNumberingAfterBreak="0">
    <w:nsid w:val="00000005"/>
    <w:multiLevelType w:val="hybridMultilevel"/>
    <w:tmpl w:val="55E2DCF9"/>
    <w:lvl w:ilvl="0" w:tplc="FCCCE3A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9746B5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F2A3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104FF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3FE8D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BF656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E106B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15E118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208EA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 w15:restartNumberingAfterBreak="0">
    <w:nsid w:val="00000006"/>
    <w:multiLevelType w:val="hybridMultilevel"/>
    <w:tmpl w:val="6C057E17"/>
    <w:lvl w:ilvl="0" w:tplc="12B612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F6C1E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B1C50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1E631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32EDB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1D2E9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9E47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474BB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24EDC2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 w15:restartNumberingAfterBreak="0">
    <w:nsid w:val="00000007"/>
    <w:multiLevelType w:val="hybridMultilevel"/>
    <w:tmpl w:val="6B9F4F81"/>
    <w:lvl w:ilvl="0" w:tplc="35CEA0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B5291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C497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4A250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ABAD1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A789A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CD0C3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13A28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CD46A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 w15:restartNumberingAfterBreak="0">
    <w:nsid w:val="00000008"/>
    <w:multiLevelType w:val="hybridMultilevel"/>
    <w:tmpl w:val="7A6F8C84"/>
    <w:lvl w:ilvl="0" w:tplc="35AC5F5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9108A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9C468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7BA72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F3CA7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9EA6E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1466C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F253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1C34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0000009"/>
    <w:multiLevelType w:val="hybridMultilevel"/>
    <w:tmpl w:val="23CCDB3A"/>
    <w:lvl w:ilvl="0" w:tplc="024684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EECA0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CF427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AAA55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B5A53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864C2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C4AD57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9E475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FE0D7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 w15:restartNumberingAfterBreak="0">
    <w:nsid w:val="0000000A"/>
    <w:multiLevelType w:val="hybridMultilevel"/>
    <w:tmpl w:val="4AE677E0"/>
    <w:lvl w:ilvl="0" w:tplc="88EC610A">
      <w:start w:val="1"/>
      <w:numFmt w:val="bullet"/>
      <w:lvlText w:val="·"/>
      <w:lvlJc w:val="left"/>
      <w:pPr>
        <w:ind w:left="15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91493C6">
      <w:start w:val="1"/>
      <w:numFmt w:val="bullet"/>
      <w:lvlText w:val="o"/>
      <w:lvlJc w:val="left"/>
      <w:pPr>
        <w:ind w:left="22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15EFCEC">
      <w:start w:val="1"/>
      <w:numFmt w:val="bullet"/>
      <w:lvlText w:val="§"/>
      <w:lvlJc w:val="left"/>
      <w:pPr>
        <w:ind w:left="30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5CE5B8E">
      <w:start w:val="1"/>
      <w:numFmt w:val="bullet"/>
      <w:lvlText w:val="·"/>
      <w:lvlJc w:val="left"/>
      <w:pPr>
        <w:ind w:left="37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4AFE0A">
      <w:start w:val="1"/>
      <w:numFmt w:val="bullet"/>
      <w:lvlText w:val="o"/>
      <w:lvlJc w:val="left"/>
      <w:pPr>
        <w:ind w:left="44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4E62C10">
      <w:start w:val="1"/>
      <w:numFmt w:val="bullet"/>
      <w:lvlText w:val="§"/>
      <w:lvlJc w:val="left"/>
      <w:pPr>
        <w:ind w:left="51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4247304">
      <w:start w:val="1"/>
      <w:numFmt w:val="bullet"/>
      <w:lvlText w:val="·"/>
      <w:lvlJc w:val="left"/>
      <w:pPr>
        <w:ind w:left="58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EF47A94">
      <w:start w:val="1"/>
      <w:numFmt w:val="bullet"/>
      <w:lvlText w:val="o"/>
      <w:lvlJc w:val="left"/>
      <w:pPr>
        <w:ind w:left="66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2961F3C">
      <w:start w:val="1"/>
      <w:numFmt w:val="bullet"/>
      <w:lvlText w:val="§"/>
      <w:lvlJc w:val="left"/>
      <w:pPr>
        <w:ind w:left="73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 w15:restartNumberingAfterBreak="0">
    <w:nsid w:val="0000000B"/>
    <w:multiLevelType w:val="hybridMultilevel"/>
    <w:tmpl w:val="2AB98C32"/>
    <w:lvl w:ilvl="0" w:tplc="BF443614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F6630EE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5CEAD70">
      <w:start w:val="1"/>
      <w:numFmt w:val="bullet"/>
      <w:lvlText w:val="§"/>
      <w:lvlJc w:val="left"/>
      <w:pPr>
        <w:ind w:left="250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558BFDE">
      <w:start w:val="1"/>
      <w:numFmt w:val="bullet"/>
      <w:lvlText w:val="·"/>
      <w:lvlJc w:val="left"/>
      <w:pPr>
        <w:ind w:left="322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198DF98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068E0E4">
      <w:start w:val="1"/>
      <w:numFmt w:val="bullet"/>
      <w:lvlText w:val="§"/>
      <w:lvlJc w:val="left"/>
      <w:pPr>
        <w:ind w:left="466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FD65B28">
      <w:start w:val="1"/>
      <w:numFmt w:val="bullet"/>
      <w:lvlText w:val="·"/>
      <w:lvlJc w:val="left"/>
      <w:pPr>
        <w:ind w:left="538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38AD12A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7942C2A">
      <w:start w:val="1"/>
      <w:numFmt w:val="bullet"/>
      <w:lvlText w:val="§"/>
      <w:lvlJc w:val="left"/>
      <w:pPr>
        <w:ind w:left="682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 w15:restartNumberingAfterBreak="0">
    <w:nsid w:val="0000000C"/>
    <w:multiLevelType w:val="hybridMultilevel"/>
    <w:tmpl w:val="343E5B15"/>
    <w:lvl w:ilvl="0" w:tplc="BAEEF6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96AF2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5DE8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41E0C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E923A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86C65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94048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7A411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BBA2A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 w15:restartNumberingAfterBreak="0">
    <w:nsid w:val="0000000D"/>
    <w:multiLevelType w:val="hybridMultilevel"/>
    <w:tmpl w:val="77066686"/>
    <w:lvl w:ilvl="0" w:tplc="EF60BE0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ED0F6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CF23B5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5A2E2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926C9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B36306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94202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1869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9BE0F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4" w15:restartNumberingAfterBreak="0">
    <w:nsid w:val="0000000E"/>
    <w:multiLevelType w:val="hybridMultilevel"/>
    <w:tmpl w:val="31435B57"/>
    <w:lvl w:ilvl="0" w:tplc="5D260A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530B30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E64F7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3FE8C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90E71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F64E7A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D74D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2626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328C4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 w15:restartNumberingAfterBreak="0">
    <w:nsid w:val="0000000F"/>
    <w:multiLevelType w:val="hybridMultilevel"/>
    <w:tmpl w:val="04C78481"/>
    <w:lvl w:ilvl="0" w:tplc="ED9E7E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4A00C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FDEE6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27A12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40C9D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9ACFB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3648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F5A83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9E2A3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 w15:restartNumberingAfterBreak="0">
    <w:nsid w:val="00000010"/>
    <w:multiLevelType w:val="hybridMultilevel"/>
    <w:tmpl w:val="45E148E1"/>
    <w:lvl w:ilvl="0" w:tplc="F88CB34A">
      <w:start w:val="1"/>
      <w:numFmt w:val="decimal"/>
      <w:lvlText w:val="%1."/>
      <w:lvlJc w:val="left"/>
      <w:pPr>
        <w:ind w:left="1494" w:hanging="360"/>
      </w:pPr>
      <w:rPr>
        <w:b/>
        <w:w w:val="100"/>
        <w:sz w:val="20"/>
        <w:szCs w:val="20"/>
        <w:shd w:val="clear" w:color="auto" w:fill="auto"/>
      </w:rPr>
    </w:lvl>
    <w:lvl w:ilvl="1" w:tplc="B5089428">
      <w:start w:val="1"/>
      <w:numFmt w:val="lowerLetter"/>
      <w:lvlText w:val="%2."/>
      <w:lvlJc w:val="left"/>
      <w:pPr>
        <w:ind w:left="2290" w:hanging="360"/>
      </w:pPr>
    </w:lvl>
    <w:lvl w:ilvl="2" w:tplc="51B606CE">
      <w:start w:val="1"/>
      <w:numFmt w:val="lowerRoman"/>
      <w:lvlText w:val="%3."/>
      <w:lvlJc w:val="right"/>
      <w:pPr>
        <w:ind w:left="3010" w:hanging="180"/>
      </w:pPr>
    </w:lvl>
    <w:lvl w:ilvl="3" w:tplc="4E58ECEE">
      <w:start w:val="1"/>
      <w:numFmt w:val="decimal"/>
      <w:lvlText w:val="%4."/>
      <w:lvlJc w:val="left"/>
      <w:pPr>
        <w:ind w:left="3730" w:hanging="360"/>
      </w:pPr>
    </w:lvl>
    <w:lvl w:ilvl="4" w:tplc="011A9382">
      <w:start w:val="1"/>
      <w:numFmt w:val="lowerLetter"/>
      <w:lvlText w:val="%5."/>
      <w:lvlJc w:val="left"/>
      <w:pPr>
        <w:ind w:left="4450" w:hanging="360"/>
      </w:pPr>
    </w:lvl>
    <w:lvl w:ilvl="5" w:tplc="4BF208F0">
      <w:start w:val="1"/>
      <w:numFmt w:val="lowerRoman"/>
      <w:lvlText w:val="%6."/>
      <w:lvlJc w:val="right"/>
      <w:pPr>
        <w:ind w:left="5170" w:hanging="180"/>
      </w:pPr>
    </w:lvl>
    <w:lvl w:ilvl="6" w:tplc="553EA424">
      <w:start w:val="1"/>
      <w:numFmt w:val="decimal"/>
      <w:lvlText w:val="%7."/>
      <w:lvlJc w:val="left"/>
      <w:pPr>
        <w:ind w:left="5890" w:hanging="360"/>
      </w:pPr>
    </w:lvl>
    <w:lvl w:ilvl="7" w:tplc="71D470C8">
      <w:start w:val="1"/>
      <w:numFmt w:val="lowerLetter"/>
      <w:lvlText w:val="%8."/>
      <w:lvlJc w:val="left"/>
      <w:pPr>
        <w:ind w:left="6610" w:hanging="360"/>
      </w:pPr>
    </w:lvl>
    <w:lvl w:ilvl="8" w:tplc="41E66560">
      <w:start w:val="1"/>
      <w:numFmt w:val="lowerRoman"/>
      <w:lvlText w:val="%9."/>
      <w:lvlJc w:val="right"/>
      <w:pPr>
        <w:ind w:left="7330" w:hanging="180"/>
      </w:pPr>
    </w:lvl>
  </w:abstractNum>
  <w:abstractNum w:abstractNumId="27" w15:restartNumberingAfterBreak="0">
    <w:nsid w:val="00000011"/>
    <w:multiLevelType w:val="hybridMultilevel"/>
    <w:tmpl w:val="519270C7"/>
    <w:lvl w:ilvl="0" w:tplc="B3EE43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AE24B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8A405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B7851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1921D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78802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24217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CCABF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5EAA1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 w15:restartNumberingAfterBreak="0">
    <w:nsid w:val="00000013"/>
    <w:multiLevelType w:val="hybridMultilevel"/>
    <w:tmpl w:val="5724EA7E"/>
    <w:lvl w:ilvl="0" w:tplc="BBA40C6E">
      <w:start w:val="1"/>
      <w:numFmt w:val="bullet"/>
      <w:lvlText w:val="·"/>
      <w:lvlJc w:val="left"/>
      <w:pPr>
        <w:ind w:left="1571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69CE18A">
      <w:start w:val="1"/>
      <w:numFmt w:val="bullet"/>
      <w:lvlText w:val="o"/>
      <w:lvlJc w:val="left"/>
      <w:pPr>
        <w:ind w:left="26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6004F6C">
      <w:start w:val="1"/>
      <w:numFmt w:val="bullet"/>
      <w:lvlText w:val="§"/>
      <w:lvlJc w:val="left"/>
      <w:pPr>
        <w:ind w:left="33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D3650DA">
      <w:start w:val="1"/>
      <w:numFmt w:val="bullet"/>
      <w:lvlText w:val="·"/>
      <w:lvlJc w:val="left"/>
      <w:pPr>
        <w:ind w:left="40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24259EC">
      <w:start w:val="1"/>
      <w:numFmt w:val="bullet"/>
      <w:lvlText w:val="o"/>
      <w:lvlJc w:val="left"/>
      <w:pPr>
        <w:ind w:left="48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9C0066">
      <w:start w:val="1"/>
      <w:numFmt w:val="bullet"/>
      <w:lvlText w:val="§"/>
      <w:lvlJc w:val="left"/>
      <w:pPr>
        <w:ind w:left="55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1660810">
      <w:start w:val="1"/>
      <w:numFmt w:val="bullet"/>
      <w:lvlText w:val="·"/>
      <w:lvlJc w:val="left"/>
      <w:pPr>
        <w:ind w:left="625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D2432C">
      <w:start w:val="1"/>
      <w:numFmt w:val="bullet"/>
      <w:lvlText w:val="o"/>
      <w:lvlJc w:val="left"/>
      <w:pPr>
        <w:ind w:left="697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12869A6">
      <w:start w:val="1"/>
      <w:numFmt w:val="bullet"/>
      <w:lvlText w:val="§"/>
      <w:lvlJc w:val="left"/>
      <w:pPr>
        <w:ind w:left="769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 w15:restartNumberingAfterBreak="0">
    <w:nsid w:val="00000014"/>
    <w:multiLevelType w:val="hybridMultilevel"/>
    <w:tmpl w:val="19E6BDB8"/>
    <w:lvl w:ilvl="0" w:tplc="673AA4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F4A00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3F27B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5EE4F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F24AF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F1479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9AE71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32D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690CFE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 w15:restartNumberingAfterBreak="0">
    <w:nsid w:val="00000015"/>
    <w:multiLevelType w:val="hybridMultilevel"/>
    <w:tmpl w:val="1A1E0D0E"/>
    <w:lvl w:ilvl="0" w:tplc="972E380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FF0A2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8DC54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84C8B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91244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88BA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2D2B3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0060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BA1A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 w15:restartNumberingAfterBreak="0">
    <w:nsid w:val="00000016"/>
    <w:multiLevelType w:val="hybridMultilevel"/>
    <w:tmpl w:val="28AEEF8D"/>
    <w:lvl w:ilvl="0" w:tplc="F1C262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DC02F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3AAAC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EE255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57C60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47E6A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078DC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A88FA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23E2D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 w15:restartNumberingAfterBreak="0">
    <w:nsid w:val="00000017"/>
    <w:multiLevelType w:val="hybridMultilevel"/>
    <w:tmpl w:val="62101C0F"/>
    <w:lvl w:ilvl="0" w:tplc="1E0E69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F03020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2680C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3E40C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2440F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CC0434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1C230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22C5A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04A34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 w15:restartNumberingAfterBreak="0">
    <w:nsid w:val="00000018"/>
    <w:multiLevelType w:val="hybridMultilevel"/>
    <w:tmpl w:val="34247091"/>
    <w:lvl w:ilvl="0" w:tplc="76B6853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BA476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FFC10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82AEC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A52AF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89E8E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9FA14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AE624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2FE51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4" w15:restartNumberingAfterBreak="0">
    <w:nsid w:val="00000019"/>
    <w:multiLevelType w:val="hybridMultilevel"/>
    <w:tmpl w:val="68B7758F"/>
    <w:lvl w:ilvl="0" w:tplc="63229E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CCE56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47263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C7897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A7A6C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83855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E44D6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B65B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F4E4A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5" w15:restartNumberingAfterBreak="0">
    <w:nsid w:val="0000001A"/>
    <w:multiLevelType w:val="hybridMultilevel"/>
    <w:tmpl w:val="00C045AE"/>
    <w:lvl w:ilvl="0" w:tplc="FFC49C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3E096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40EED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D2C7B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0F20B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EB6AE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50CA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6CCD6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35407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6" w15:restartNumberingAfterBreak="0">
    <w:nsid w:val="0000001B"/>
    <w:multiLevelType w:val="hybridMultilevel"/>
    <w:tmpl w:val="3628BFAB"/>
    <w:lvl w:ilvl="0" w:tplc="6B8E867C">
      <w:start w:val="1"/>
      <w:numFmt w:val="bullet"/>
      <w:lvlText w:val="·"/>
      <w:lvlJc w:val="left"/>
      <w:pPr>
        <w:ind w:left="120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EA124A5A">
      <w:start w:val="1"/>
      <w:numFmt w:val="bullet"/>
      <w:lvlText w:val="o"/>
      <w:lvlJc w:val="left"/>
      <w:pPr>
        <w:ind w:left="192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20C9E48">
      <w:start w:val="1"/>
      <w:numFmt w:val="bullet"/>
      <w:lvlText w:val="§"/>
      <w:lvlJc w:val="left"/>
      <w:pPr>
        <w:ind w:left="264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F27986">
      <w:start w:val="1"/>
      <w:numFmt w:val="bullet"/>
      <w:lvlText w:val="·"/>
      <w:lvlJc w:val="left"/>
      <w:pPr>
        <w:ind w:left="336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05276DC">
      <w:start w:val="1"/>
      <w:numFmt w:val="bullet"/>
      <w:lvlText w:val="o"/>
      <w:lvlJc w:val="left"/>
      <w:pPr>
        <w:ind w:left="408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7FEC3EC">
      <w:start w:val="1"/>
      <w:numFmt w:val="bullet"/>
      <w:lvlText w:val="§"/>
      <w:lvlJc w:val="left"/>
      <w:pPr>
        <w:ind w:left="480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662CE42">
      <w:start w:val="1"/>
      <w:numFmt w:val="bullet"/>
      <w:lvlText w:val="·"/>
      <w:lvlJc w:val="left"/>
      <w:pPr>
        <w:ind w:left="552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B0C75A6">
      <w:start w:val="1"/>
      <w:numFmt w:val="bullet"/>
      <w:lvlText w:val="o"/>
      <w:lvlJc w:val="left"/>
      <w:pPr>
        <w:ind w:left="6248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03CDCD6">
      <w:start w:val="1"/>
      <w:numFmt w:val="bullet"/>
      <w:lvlText w:val="§"/>
      <w:lvlJc w:val="left"/>
      <w:pPr>
        <w:ind w:left="6968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7" w15:restartNumberingAfterBreak="0">
    <w:nsid w:val="0000001C"/>
    <w:multiLevelType w:val="hybridMultilevel"/>
    <w:tmpl w:val="5E1AC2BA"/>
    <w:lvl w:ilvl="0" w:tplc="8012D29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004A6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46E47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9149F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5E679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7FE6F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D6ECE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43C0F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098E9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8" w15:restartNumberingAfterBreak="0">
    <w:nsid w:val="0000001D"/>
    <w:multiLevelType w:val="hybridMultilevel"/>
    <w:tmpl w:val="1D67657E"/>
    <w:lvl w:ilvl="0" w:tplc="B91A932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046A270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0D26BF66">
      <w:start w:val="1"/>
      <w:numFmt w:val="bullet"/>
      <w:lvlText w:val="§"/>
      <w:lvlJc w:val="left"/>
      <w:pPr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99A3E14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C6E960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8E0E1F4">
      <w:start w:val="1"/>
      <w:numFmt w:val="bullet"/>
      <w:lvlText w:val="§"/>
      <w:lvlJc w:val="left"/>
      <w:pPr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2822A3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EBED19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3A6D426">
      <w:start w:val="1"/>
      <w:numFmt w:val="bullet"/>
      <w:lvlText w:val="§"/>
      <w:lvlJc w:val="left"/>
      <w:pPr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9" w15:restartNumberingAfterBreak="0">
    <w:nsid w:val="0000001E"/>
    <w:multiLevelType w:val="hybridMultilevel"/>
    <w:tmpl w:val="7552718E"/>
    <w:lvl w:ilvl="0" w:tplc="2D628E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21EB8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9C9E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EEECF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85A76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46482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06244C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376343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7F081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0" w15:restartNumberingAfterBreak="0">
    <w:nsid w:val="0000001F"/>
    <w:multiLevelType w:val="hybridMultilevel"/>
    <w:tmpl w:val="350E67AF"/>
    <w:lvl w:ilvl="0" w:tplc="982097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626F4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45CD4F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610CF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9C0F4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708D7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C2661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EFE15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7A011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1" w15:restartNumberingAfterBreak="0">
    <w:nsid w:val="00000020"/>
    <w:multiLevelType w:val="hybridMultilevel"/>
    <w:tmpl w:val="363DFA62"/>
    <w:lvl w:ilvl="0" w:tplc="64F217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E48D7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64F9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1B4EDE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F41D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4AC26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B8EC3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15E81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930C2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2" w15:restartNumberingAfterBreak="0">
    <w:nsid w:val="00000021"/>
    <w:multiLevelType w:val="hybridMultilevel"/>
    <w:tmpl w:val="2C7141E0"/>
    <w:lvl w:ilvl="0" w:tplc="354045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C70B2E0">
      <w:numFmt w:val="bullet"/>
      <w:lvlText w:val="•"/>
      <w:lvlJc w:val="left"/>
      <w:pPr>
        <w:ind w:left="1785" w:hanging="705"/>
      </w:pPr>
      <w:rPr>
        <w:rFonts w:ascii="Calibri" w:eastAsia="Calibri" w:hAnsi="Calibri"/>
        <w:w w:val="100"/>
        <w:sz w:val="20"/>
        <w:szCs w:val="20"/>
        <w:shd w:val="clear" w:color="auto" w:fill="auto"/>
      </w:rPr>
    </w:lvl>
    <w:lvl w:ilvl="2" w:tplc="CD6EB4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6E92C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A56F5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5C0F1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5D8CC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FE12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532BE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3" w15:restartNumberingAfterBreak="0">
    <w:nsid w:val="00000022"/>
    <w:multiLevelType w:val="hybridMultilevel"/>
    <w:tmpl w:val="6BDDD61F"/>
    <w:lvl w:ilvl="0" w:tplc="FAB8E686">
      <w:start w:val="1"/>
      <w:numFmt w:val="bullet"/>
      <w:lvlText w:val="·"/>
      <w:lvlJc w:val="left"/>
      <w:pPr>
        <w:ind w:left="157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3CEEA5E">
      <w:start w:val="1"/>
      <w:numFmt w:val="bullet"/>
      <w:lvlText w:val="o"/>
      <w:lvlJc w:val="left"/>
      <w:pPr>
        <w:ind w:left="229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D2499D4">
      <w:start w:val="1"/>
      <w:numFmt w:val="bullet"/>
      <w:lvlText w:val="§"/>
      <w:lvlJc w:val="left"/>
      <w:pPr>
        <w:ind w:left="301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294D8D0">
      <w:start w:val="1"/>
      <w:numFmt w:val="bullet"/>
      <w:lvlText w:val="·"/>
      <w:lvlJc w:val="left"/>
      <w:pPr>
        <w:ind w:left="373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E307382">
      <w:start w:val="1"/>
      <w:numFmt w:val="bullet"/>
      <w:lvlText w:val="o"/>
      <w:lvlJc w:val="left"/>
      <w:pPr>
        <w:ind w:left="445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02F820">
      <w:start w:val="1"/>
      <w:numFmt w:val="bullet"/>
      <w:lvlText w:val="§"/>
      <w:lvlJc w:val="left"/>
      <w:pPr>
        <w:ind w:left="517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31E4BEE">
      <w:start w:val="1"/>
      <w:numFmt w:val="bullet"/>
      <w:lvlText w:val="·"/>
      <w:lvlJc w:val="left"/>
      <w:pPr>
        <w:ind w:left="58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75236AA">
      <w:start w:val="1"/>
      <w:numFmt w:val="bullet"/>
      <w:lvlText w:val="o"/>
      <w:lvlJc w:val="left"/>
      <w:pPr>
        <w:ind w:left="661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25EC12E">
      <w:start w:val="1"/>
      <w:numFmt w:val="bullet"/>
      <w:lvlText w:val="§"/>
      <w:lvlJc w:val="left"/>
      <w:pPr>
        <w:ind w:left="733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4" w15:restartNumberingAfterBreak="0">
    <w:nsid w:val="00000024"/>
    <w:multiLevelType w:val="hybridMultilevel"/>
    <w:tmpl w:val="194BCB16"/>
    <w:lvl w:ilvl="0" w:tplc="BCCEAB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47872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4BCADD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EB8F3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B5297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F854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7D245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AD045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56685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5" w15:restartNumberingAfterBreak="0">
    <w:nsid w:val="00000025"/>
    <w:multiLevelType w:val="hybridMultilevel"/>
    <w:tmpl w:val="6CD3D17E"/>
    <w:lvl w:ilvl="0" w:tplc="C78E2D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342E4FF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E8C11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35EF9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8A05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41C8C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51A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90C2F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56CDD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6" w15:restartNumberingAfterBreak="0">
    <w:nsid w:val="00000026"/>
    <w:multiLevelType w:val="hybridMultilevel"/>
    <w:tmpl w:val="231A4523"/>
    <w:lvl w:ilvl="0" w:tplc="80747A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2D2D9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45CF6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7281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DA248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63892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FFC81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FDC9E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232AC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7" w15:restartNumberingAfterBreak="0">
    <w:nsid w:val="01EB31B1"/>
    <w:multiLevelType w:val="hybridMultilevel"/>
    <w:tmpl w:val="0A1AF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3A61DD3"/>
    <w:multiLevelType w:val="hybridMultilevel"/>
    <w:tmpl w:val="AB043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3F27E93"/>
    <w:multiLevelType w:val="hybridMultilevel"/>
    <w:tmpl w:val="4B3CA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5DD2BCF"/>
    <w:multiLevelType w:val="hybridMultilevel"/>
    <w:tmpl w:val="A0684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06075B1"/>
    <w:multiLevelType w:val="hybridMultilevel"/>
    <w:tmpl w:val="B20AC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6CD782C"/>
    <w:multiLevelType w:val="hybridMultilevel"/>
    <w:tmpl w:val="11AA13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6D92767"/>
    <w:multiLevelType w:val="hybridMultilevel"/>
    <w:tmpl w:val="B9240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901630C"/>
    <w:multiLevelType w:val="hybridMultilevel"/>
    <w:tmpl w:val="C6F8A89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E4A2C53"/>
    <w:multiLevelType w:val="hybridMultilevel"/>
    <w:tmpl w:val="5F78D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E9E3E0D"/>
    <w:multiLevelType w:val="hybridMultilevel"/>
    <w:tmpl w:val="8C1A2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D444547"/>
    <w:multiLevelType w:val="hybridMultilevel"/>
    <w:tmpl w:val="8116977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F1E3E4D"/>
    <w:multiLevelType w:val="hybridMultilevel"/>
    <w:tmpl w:val="8B3037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0C06E14"/>
    <w:multiLevelType w:val="hybridMultilevel"/>
    <w:tmpl w:val="ACEC7B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8426A6D"/>
    <w:multiLevelType w:val="hybridMultilevel"/>
    <w:tmpl w:val="16DAF3AC"/>
    <w:lvl w:ilvl="0" w:tplc="BC64F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8474C1C"/>
    <w:multiLevelType w:val="hybridMultilevel"/>
    <w:tmpl w:val="30FEE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D6E70A5"/>
    <w:multiLevelType w:val="hybridMultilevel"/>
    <w:tmpl w:val="F48424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43F85654"/>
    <w:multiLevelType w:val="hybridMultilevel"/>
    <w:tmpl w:val="33A4A7DE"/>
    <w:lvl w:ilvl="0" w:tplc="8AC04ED4">
      <w:start w:val="1"/>
      <w:numFmt w:val="bullet"/>
      <w:lvlText w:val="·"/>
      <w:lvlJc w:val="left"/>
      <w:pPr>
        <w:ind w:left="1068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6E63353"/>
    <w:multiLevelType w:val="hybridMultilevel"/>
    <w:tmpl w:val="4D508B5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95D324A"/>
    <w:multiLevelType w:val="hybridMultilevel"/>
    <w:tmpl w:val="C2E4392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A031D02"/>
    <w:multiLevelType w:val="hybridMultilevel"/>
    <w:tmpl w:val="17ED8C6E"/>
    <w:lvl w:ilvl="0" w:tplc="572EE4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B7023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6095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E0E7B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13C7A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ED69FB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03ADA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3BA5A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06AFF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7" w15:restartNumberingAfterBreak="0">
    <w:nsid w:val="55C93BA4"/>
    <w:multiLevelType w:val="hybridMultilevel"/>
    <w:tmpl w:val="81843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7082831"/>
    <w:multiLevelType w:val="hybridMultilevel"/>
    <w:tmpl w:val="3490C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9277529"/>
    <w:multiLevelType w:val="hybridMultilevel"/>
    <w:tmpl w:val="923EC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F69010D"/>
    <w:multiLevelType w:val="hybridMultilevel"/>
    <w:tmpl w:val="13921A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BC14C4"/>
    <w:multiLevelType w:val="hybridMultilevel"/>
    <w:tmpl w:val="6F34835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A522C83"/>
    <w:multiLevelType w:val="hybridMultilevel"/>
    <w:tmpl w:val="AAFC0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C100321"/>
    <w:multiLevelType w:val="hybridMultilevel"/>
    <w:tmpl w:val="961AD5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0BA57FC"/>
    <w:multiLevelType w:val="hybridMultilevel"/>
    <w:tmpl w:val="5F407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6B6B28"/>
    <w:multiLevelType w:val="hybridMultilevel"/>
    <w:tmpl w:val="661A7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01258">
    <w:abstractNumId w:val="10"/>
  </w:num>
  <w:num w:numId="2" w16cid:durableId="1331563403">
    <w:abstractNumId w:val="8"/>
  </w:num>
  <w:num w:numId="3" w16cid:durableId="983656074">
    <w:abstractNumId w:val="3"/>
  </w:num>
  <w:num w:numId="4" w16cid:durableId="1033001336">
    <w:abstractNumId w:val="2"/>
  </w:num>
  <w:num w:numId="5" w16cid:durableId="1881820433">
    <w:abstractNumId w:val="1"/>
  </w:num>
  <w:num w:numId="6" w16cid:durableId="1777482798">
    <w:abstractNumId w:val="0"/>
  </w:num>
  <w:num w:numId="7" w16cid:durableId="1820531901">
    <w:abstractNumId w:val="9"/>
  </w:num>
  <w:num w:numId="8" w16cid:durableId="1551306721">
    <w:abstractNumId w:val="7"/>
  </w:num>
  <w:num w:numId="9" w16cid:durableId="990670176">
    <w:abstractNumId w:val="6"/>
  </w:num>
  <w:num w:numId="10" w16cid:durableId="1178302180">
    <w:abstractNumId w:val="5"/>
  </w:num>
  <w:num w:numId="11" w16cid:durableId="780031652">
    <w:abstractNumId w:val="4"/>
  </w:num>
  <w:num w:numId="12" w16cid:durableId="1418013112">
    <w:abstractNumId w:val="20"/>
  </w:num>
  <w:num w:numId="13" w16cid:durableId="2062943192">
    <w:abstractNumId w:val="26"/>
  </w:num>
  <w:num w:numId="14" w16cid:durableId="71313882">
    <w:abstractNumId w:val="36"/>
  </w:num>
  <w:num w:numId="15" w16cid:durableId="806239781">
    <w:abstractNumId w:val="13"/>
  </w:num>
  <w:num w:numId="16" w16cid:durableId="571551777">
    <w:abstractNumId w:val="43"/>
  </w:num>
  <w:num w:numId="17" w16cid:durableId="1259563676">
    <w:abstractNumId w:val="28"/>
  </w:num>
  <w:num w:numId="18" w16cid:durableId="1000238220">
    <w:abstractNumId w:val="38"/>
  </w:num>
  <w:num w:numId="19" w16cid:durableId="558638108">
    <w:abstractNumId w:val="21"/>
  </w:num>
  <w:num w:numId="20" w16cid:durableId="1495293096">
    <w:abstractNumId w:val="12"/>
  </w:num>
  <w:num w:numId="21" w16cid:durableId="146558514">
    <w:abstractNumId w:val="18"/>
  </w:num>
  <w:num w:numId="22" w16cid:durableId="1336345237">
    <w:abstractNumId w:val="39"/>
  </w:num>
  <w:num w:numId="23" w16cid:durableId="1604990164">
    <w:abstractNumId w:val="15"/>
  </w:num>
  <w:num w:numId="24" w16cid:durableId="1477642968">
    <w:abstractNumId w:val="17"/>
  </w:num>
  <w:num w:numId="25" w16cid:durableId="1650599493">
    <w:abstractNumId w:val="42"/>
  </w:num>
  <w:num w:numId="26" w16cid:durableId="1158115160">
    <w:abstractNumId w:val="19"/>
  </w:num>
  <w:num w:numId="27" w16cid:durableId="1046875083">
    <w:abstractNumId w:val="32"/>
  </w:num>
  <w:num w:numId="28" w16cid:durableId="522550668">
    <w:abstractNumId w:val="66"/>
  </w:num>
  <w:num w:numId="29" w16cid:durableId="141124320">
    <w:abstractNumId w:val="31"/>
  </w:num>
  <w:num w:numId="30" w16cid:durableId="667053896">
    <w:abstractNumId w:val="29"/>
  </w:num>
  <w:num w:numId="31" w16cid:durableId="1847551164">
    <w:abstractNumId w:val="23"/>
  </w:num>
  <w:num w:numId="32" w16cid:durableId="328948054">
    <w:abstractNumId w:val="40"/>
  </w:num>
  <w:num w:numId="33" w16cid:durableId="1112243267">
    <w:abstractNumId w:val="14"/>
  </w:num>
  <w:num w:numId="34" w16cid:durableId="1830172781">
    <w:abstractNumId w:val="30"/>
  </w:num>
  <w:num w:numId="35" w16cid:durableId="34350211">
    <w:abstractNumId w:val="35"/>
  </w:num>
  <w:num w:numId="36" w16cid:durableId="1156410485">
    <w:abstractNumId w:val="27"/>
  </w:num>
  <w:num w:numId="37" w16cid:durableId="571937847">
    <w:abstractNumId w:val="24"/>
  </w:num>
  <w:num w:numId="38" w16cid:durableId="1648975277">
    <w:abstractNumId w:val="11"/>
  </w:num>
  <w:num w:numId="39" w16cid:durableId="1596329195">
    <w:abstractNumId w:val="45"/>
  </w:num>
  <w:num w:numId="40" w16cid:durableId="1534343341">
    <w:abstractNumId w:val="34"/>
  </w:num>
  <w:num w:numId="41" w16cid:durableId="990062206">
    <w:abstractNumId w:val="44"/>
  </w:num>
  <w:num w:numId="42" w16cid:durableId="321083966">
    <w:abstractNumId w:val="22"/>
  </w:num>
  <w:num w:numId="43" w16cid:durableId="206650602">
    <w:abstractNumId w:val="41"/>
  </w:num>
  <w:num w:numId="44" w16cid:durableId="1075784181">
    <w:abstractNumId w:val="37"/>
  </w:num>
  <w:num w:numId="45" w16cid:durableId="901911212">
    <w:abstractNumId w:val="46"/>
  </w:num>
  <w:num w:numId="46" w16cid:durableId="1192957500">
    <w:abstractNumId w:val="33"/>
  </w:num>
  <w:num w:numId="47" w16cid:durableId="1733112365">
    <w:abstractNumId w:val="25"/>
  </w:num>
  <w:num w:numId="48" w16cid:durableId="446462477">
    <w:abstractNumId w:val="16"/>
  </w:num>
  <w:num w:numId="49" w16cid:durableId="1750538046">
    <w:abstractNumId w:val="48"/>
  </w:num>
  <w:num w:numId="50" w16cid:durableId="1511796348">
    <w:abstractNumId w:val="72"/>
  </w:num>
  <w:num w:numId="51" w16cid:durableId="1276717812">
    <w:abstractNumId w:val="55"/>
  </w:num>
  <w:num w:numId="52" w16cid:durableId="273949578">
    <w:abstractNumId w:val="60"/>
  </w:num>
  <w:num w:numId="53" w16cid:durableId="2088961055">
    <w:abstractNumId w:val="56"/>
  </w:num>
  <w:num w:numId="54" w16cid:durableId="1776053185">
    <w:abstractNumId w:val="52"/>
  </w:num>
  <w:num w:numId="55" w16cid:durableId="1794783308">
    <w:abstractNumId w:val="75"/>
  </w:num>
  <w:num w:numId="56" w16cid:durableId="1674604483">
    <w:abstractNumId w:val="51"/>
  </w:num>
  <w:num w:numId="57" w16cid:durableId="888765373">
    <w:abstractNumId w:val="68"/>
  </w:num>
  <w:num w:numId="58" w16cid:durableId="402024006">
    <w:abstractNumId w:val="50"/>
  </w:num>
  <w:num w:numId="59" w16cid:durableId="1731270659">
    <w:abstractNumId w:val="74"/>
  </w:num>
  <w:num w:numId="60" w16cid:durableId="922224324">
    <w:abstractNumId w:val="73"/>
  </w:num>
  <w:num w:numId="61" w16cid:durableId="577591830">
    <w:abstractNumId w:val="47"/>
  </w:num>
  <w:num w:numId="62" w16cid:durableId="166142787">
    <w:abstractNumId w:val="67"/>
  </w:num>
  <w:num w:numId="63" w16cid:durableId="1203328597">
    <w:abstractNumId w:val="61"/>
  </w:num>
  <w:num w:numId="64" w16cid:durableId="1515270173">
    <w:abstractNumId w:val="69"/>
  </w:num>
  <w:num w:numId="65" w16cid:durableId="2085763945">
    <w:abstractNumId w:val="63"/>
  </w:num>
  <w:num w:numId="66" w16cid:durableId="891775344">
    <w:abstractNumId w:val="53"/>
  </w:num>
  <w:num w:numId="67" w16cid:durableId="1410929542">
    <w:abstractNumId w:val="62"/>
  </w:num>
  <w:num w:numId="68" w16cid:durableId="1241477083">
    <w:abstractNumId w:val="71"/>
  </w:num>
  <w:num w:numId="69" w16cid:durableId="1559824608">
    <w:abstractNumId w:val="64"/>
  </w:num>
  <w:num w:numId="70" w16cid:durableId="715278321">
    <w:abstractNumId w:val="65"/>
  </w:num>
  <w:num w:numId="71" w16cid:durableId="143277740">
    <w:abstractNumId w:val="58"/>
  </w:num>
  <w:num w:numId="72" w16cid:durableId="2005475488">
    <w:abstractNumId w:val="54"/>
  </w:num>
  <w:num w:numId="73" w16cid:durableId="1082678762">
    <w:abstractNumId w:val="57"/>
  </w:num>
  <w:num w:numId="74" w16cid:durableId="601491605">
    <w:abstractNumId w:val="59"/>
  </w:num>
  <w:num w:numId="75" w16cid:durableId="660158506">
    <w:abstractNumId w:val="49"/>
  </w:num>
  <w:num w:numId="76" w16cid:durableId="407700387">
    <w:abstractNumId w:val="70"/>
  </w:num>
  <w:numIdMacAtCleanup w:val="7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ick">
    <w15:presenceInfo w15:providerId="None" w15:userId="R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38"/>
    <w:rsid w:val="0000013C"/>
    <w:rsid w:val="000006DB"/>
    <w:rsid w:val="000046A3"/>
    <w:rsid w:val="00014667"/>
    <w:rsid w:val="0001662A"/>
    <w:rsid w:val="00032D42"/>
    <w:rsid w:val="00033B2E"/>
    <w:rsid w:val="00033D6A"/>
    <w:rsid w:val="00034B12"/>
    <w:rsid w:val="00035AA1"/>
    <w:rsid w:val="000456FF"/>
    <w:rsid w:val="000466AC"/>
    <w:rsid w:val="000505EC"/>
    <w:rsid w:val="00050F88"/>
    <w:rsid w:val="0005655C"/>
    <w:rsid w:val="00063733"/>
    <w:rsid w:val="00064772"/>
    <w:rsid w:val="000676E7"/>
    <w:rsid w:val="00080BD0"/>
    <w:rsid w:val="000874DA"/>
    <w:rsid w:val="0009253A"/>
    <w:rsid w:val="000A0729"/>
    <w:rsid w:val="000A36A0"/>
    <w:rsid w:val="000A4776"/>
    <w:rsid w:val="000A6329"/>
    <w:rsid w:val="000A6608"/>
    <w:rsid w:val="000B3E2A"/>
    <w:rsid w:val="000B7E64"/>
    <w:rsid w:val="000C6D95"/>
    <w:rsid w:val="000D080A"/>
    <w:rsid w:val="000D1A0A"/>
    <w:rsid w:val="000D3514"/>
    <w:rsid w:val="000D797C"/>
    <w:rsid w:val="000E402D"/>
    <w:rsid w:val="000E4DCE"/>
    <w:rsid w:val="000F459C"/>
    <w:rsid w:val="000F73E1"/>
    <w:rsid w:val="00101E90"/>
    <w:rsid w:val="00105C5C"/>
    <w:rsid w:val="00106548"/>
    <w:rsid w:val="0010662D"/>
    <w:rsid w:val="00106F52"/>
    <w:rsid w:val="0011100C"/>
    <w:rsid w:val="00114086"/>
    <w:rsid w:val="00114957"/>
    <w:rsid w:val="001163C3"/>
    <w:rsid w:val="00116644"/>
    <w:rsid w:val="001176C2"/>
    <w:rsid w:val="00121919"/>
    <w:rsid w:val="00123F2E"/>
    <w:rsid w:val="00126618"/>
    <w:rsid w:val="0013178D"/>
    <w:rsid w:val="0013198C"/>
    <w:rsid w:val="0014744F"/>
    <w:rsid w:val="00147F48"/>
    <w:rsid w:val="00155FCF"/>
    <w:rsid w:val="001623B8"/>
    <w:rsid w:val="00162536"/>
    <w:rsid w:val="0016480D"/>
    <w:rsid w:val="00164AF1"/>
    <w:rsid w:val="00165FFF"/>
    <w:rsid w:val="0017182D"/>
    <w:rsid w:val="001761AE"/>
    <w:rsid w:val="001821A9"/>
    <w:rsid w:val="0018482E"/>
    <w:rsid w:val="00186A01"/>
    <w:rsid w:val="001871A3"/>
    <w:rsid w:val="00190DA2"/>
    <w:rsid w:val="001967A3"/>
    <w:rsid w:val="00196A92"/>
    <w:rsid w:val="00196D26"/>
    <w:rsid w:val="001A30F2"/>
    <w:rsid w:val="001A3D7A"/>
    <w:rsid w:val="001A578B"/>
    <w:rsid w:val="001B302F"/>
    <w:rsid w:val="001B3698"/>
    <w:rsid w:val="001B5124"/>
    <w:rsid w:val="001C3358"/>
    <w:rsid w:val="001C6E14"/>
    <w:rsid w:val="001C752B"/>
    <w:rsid w:val="001D0950"/>
    <w:rsid w:val="001D57B2"/>
    <w:rsid w:val="001D7E8A"/>
    <w:rsid w:val="001E21A2"/>
    <w:rsid w:val="001E34E0"/>
    <w:rsid w:val="001E7876"/>
    <w:rsid w:val="001F2DC2"/>
    <w:rsid w:val="001F47D5"/>
    <w:rsid w:val="002002EB"/>
    <w:rsid w:val="00206929"/>
    <w:rsid w:val="00210298"/>
    <w:rsid w:val="002116FE"/>
    <w:rsid w:val="0021256D"/>
    <w:rsid w:val="002137B5"/>
    <w:rsid w:val="002157E1"/>
    <w:rsid w:val="002161F8"/>
    <w:rsid w:val="0021715A"/>
    <w:rsid w:val="00221BB2"/>
    <w:rsid w:val="00223073"/>
    <w:rsid w:val="00232005"/>
    <w:rsid w:val="00232C6D"/>
    <w:rsid w:val="0023376C"/>
    <w:rsid w:val="00237FAF"/>
    <w:rsid w:val="00240C57"/>
    <w:rsid w:val="00243747"/>
    <w:rsid w:val="002442BE"/>
    <w:rsid w:val="00245CA0"/>
    <w:rsid w:val="00247E19"/>
    <w:rsid w:val="00252F08"/>
    <w:rsid w:val="0025366A"/>
    <w:rsid w:val="002618B0"/>
    <w:rsid w:val="00263906"/>
    <w:rsid w:val="002679AA"/>
    <w:rsid w:val="002731E8"/>
    <w:rsid w:val="0027757B"/>
    <w:rsid w:val="0028048B"/>
    <w:rsid w:val="002838C9"/>
    <w:rsid w:val="002847A0"/>
    <w:rsid w:val="002863B3"/>
    <w:rsid w:val="002923D3"/>
    <w:rsid w:val="0029387A"/>
    <w:rsid w:val="00297CAC"/>
    <w:rsid w:val="002A03B8"/>
    <w:rsid w:val="002A0CD9"/>
    <w:rsid w:val="002A2848"/>
    <w:rsid w:val="002A73DF"/>
    <w:rsid w:val="002B1506"/>
    <w:rsid w:val="002B2FCE"/>
    <w:rsid w:val="002B69A8"/>
    <w:rsid w:val="002C09FC"/>
    <w:rsid w:val="002C1250"/>
    <w:rsid w:val="002C38C9"/>
    <w:rsid w:val="002C3B0F"/>
    <w:rsid w:val="002D0C4E"/>
    <w:rsid w:val="002E58CB"/>
    <w:rsid w:val="002E61EA"/>
    <w:rsid w:val="002F1BFA"/>
    <w:rsid w:val="002F365F"/>
    <w:rsid w:val="002F3E32"/>
    <w:rsid w:val="003007C8"/>
    <w:rsid w:val="003023D2"/>
    <w:rsid w:val="0030316A"/>
    <w:rsid w:val="00305DFA"/>
    <w:rsid w:val="00305F5C"/>
    <w:rsid w:val="0030728A"/>
    <w:rsid w:val="003113AF"/>
    <w:rsid w:val="00311683"/>
    <w:rsid w:val="00312395"/>
    <w:rsid w:val="00312EE7"/>
    <w:rsid w:val="003132B3"/>
    <w:rsid w:val="0031487C"/>
    <w:rsid w:val="0031659E"/>
    <w:rsid w:val="00317BAB"/>
    <w:rsid w:val="00320FCA"/>
    <w:rsid w:val="00321F24"/>
    <w:rsid w:val="00324C3C"/>
    <w:rsid w:val="00326123"/>
    <w:rsid w:val="00331FA7"/>
    <w:rsid w:val="00332FE8"/>
    <w:rsid w:val="00334A9B"/>
    <w:rsid w:val="0033707F"/>
    <w:rsid w:val="00341389"/>
    <w:rsid w:val="00341691"/>
    <w:rsid w:val="00342F90"/>
    <w:rsid w:val="00345381"/>
    <w:rsid w:val="00346002"/>
    <w:rsid w:val="003474EB"/>
    <w:rsid w:val="00351EA7"/>
    <w:rsid w:val="00353162"/>
    <w:rsid w:val="00353A4B"/>
    <w:rsid w:val="0035745D"/>
    <w:rsid w:val="003613EE"/>
    <w:rsid w:val="00364721"/>
    <w:rsid w:val="003669F1"/>
    <w:rsid w:val="0036709B"/>
    <w:rsid w:val="00374C8C"/>
    <w:rsid w:val="00375AB5"/>
    <w:rsid w:val="003760C0"/>
    <w:rsid w:val="00377C6F"/>
    <w:rsid w:val="003820AF"/>
    <w:rsid w:val="00384112"/>
    <w:rsid w:val="003868E8"/>
    <w:rsid w:val="00391532"/>
    <w:rsid w:val="003915A3"/>
    <w:rsid w:val="00391A8E"/>
    <w:rsid w:val="003929F2"/>
    <w:rsid w:val="00392BDD"/>
    <w:rsid w:val="00393260"/>
    <w:rsid w:val="00393A2E"/>
    <w:rsid w:val="003955B2"/>
    <w:rsid w:val="003A1F16"/>
    <w:rsid w:val="003B0028"/>
    <w:rsid w:val="003C1C85"/>
    <w:rsid w:val="003D0016"/>
    <w:rsid w:val="003D106B"/>
    <w:rsid w:val="003D2FA2"/>
    <w:rsid w:val="003D7282"/>
    <w:rsid w:val="003D7C2D"/>
    <w:rsid w:val="003E1BA6"/>
    <w:rsid w:val="003E28BB"/>
    <w:rsid w:val="003E3A90"/>
    <w:rsid w:val="003F07C8"/>
    <w:rsid w:val="003F08AB"/>
    <w:rsid w:val="004019FE"/>
    <w:rsid w:val="00403F3F"/>
    <w:rsid w:val="004074B8"/>
    <w:rsid w:val="00420C4A"/>
    <w:rsid w:val="00421CA6"/>
    <w:rsid w:val="00422CAE"/>
    <w:rsid w:val="00424EF5"/>
    <w:rsid w:val="00425E02"/>
    <w:rsid w:val="0043471F"/>
    <w:rsid w:val="00435EFC"/>
    <w:rsid w:val="00436C23"/>
    <w:rsid w:val="00446AB7"/>
    <w:rsid w:val="00447FC8"/>
    <w:rsid w:val="0045203E"/>
    <w:rsid w:val="00452755"/>
    <w:rsid w:val="004553DB"/>
    <w:rsid w:val="00456D31"/>
    <w:rsid w:val="00460FC4"/>
    <w:rsid w:val="004628EE"/>
    <w:rsid w:val="00475CB9"/>
    <w:rsid w:val="00476607"/>
    <w:rsid w:val="00483A18"/>
    <w:rsid w:val="004869BF"/>
    <w:rsid w:val="004910D3"/>
    <w:rsid w:val="004915C2"/>
    <w:rsid w:val="0049314D"/>
    <w:rsid w:val="00494E6B"/>
    <w:rsid w:val="004953E0"/>
    <w:rsid w:val="00496D5B"/>
    <w:rsid w:val="004975BD"/>
    <w:rsid w:val="004A05BD"/>
    <w:rsid w:val="004A5A0E"/>
    <w:rsid w:val="004A7C1D"/>
    <w:rsid w:val="004B50DB"/>
    <w:rsid w:val="004B713E"/>
    <w:rsid w:val="004C2E3B"/>
    <w:rsid w:val="004D1486"/>
    <w:rsid w:val="004D14A3"/>
    <w:rsid w:val="004D1672"/>
    <w:rsid w:val="004D3D45"/>
    <w:rsid w:val="004D4BF6"/>
    <w:rsid w:val="004D5122"/>
    <w:rsid w:val="004D737A"/>
    <w:rsid w:val="004E1645"/>
    <w:rsid w:val="004E5CBA"/>
    <w:rsid w:val="004F109F"/>
    <w:rsid w:val="004F3D8C"/>
    <w:rsid w:val="004F4959"/>
    <w:rsid w:val="004F4E6C"/>
    <w:rsid w:val="004F76EF"/>
    <w:rsid w:val="00500739"/>
    <w:rsid w:val="0050284F"/>
    <w:rsid w:val="00506559"/>
    <w:rsid w:val="00511D77"/>
    <w:rsid w:val="00512917"/>
    <w:rsid w:val="00512DA1"/>
    <w:rsid w:val="005140CC"/>
    <w:rsid w:val="00517BFE"/>
    <w:rsid w:val="005209E9"/>
    <w:rsid w:val="00520FF2"/>
    <w:rsid w:val="005214A8"/>
    <w:rsid w:val="00521AE3"/>
    <w:rsid w:val="00521F01"/>
    <w:rsid w:val="00525929"/>
    <w:rsid w:val="0052739D"/>
    <w:rsid w:val="00532951"/>
    <w:rsid w:val="005331F9"/>
    <w:rsid w:val="00536D5B"/>
    <w:rsid w:val="00543832"/>
    <w:rsid w:val="0054788C"/>
    <w:rsid w:val="00550848"/>
    <w:rsid w:val="005546B3"/>
    <w:rsid w:val="00555C5E"/>
    <w:rsid w:val="00556AB5"/>
    <w:rsid w:val="00556F56"/>
    <w:rsid w:val="00560090"/>
    <w:rsid w:val="005650E6"/>
    <w:rsid w:val="00567EEF"/>
    <w:rsid w:val="00574D44"/>
    <w:rsid w:val="0057529A"/>
    <w:rsid w:val="005816BB"/>
    <w:rsid w:val="00583227"/>
    <w:rsid w:val="005870DB"/>
    <w:rsid w:val="0059134F"/>
    <w:rsid w:val="00592090"/>
    <w:rsid w:val="00592342"/>
    <w:rsid w:val="00594493"/>
    <w:rsid w:val="00596519"/>
    <w:rsid w:val="005A2324"/>
    <w:rsid w:val="005A34E4"/>
    <w:rsid w:val="005A3A2E"/>
    <w:rsid w:val="005A52F0"/>
    <w:rsid w:val="005A553B"/>
    <w:rsid w:val="005A5FD0"/>
    <w:rsid w:val="005A7615"/>
    <w:rsid w:val="005A767B"/>
    <w:rsid w:val="005B07F2"/>
    <w:rsid w:val="005B1605"/>
    <w:rsid w:val="005B3031"/>
    <w:rsid w:val="005C1C71"/>
    <w:rsid w:val="005C2BF4"/>
    <w:rsid w:val="005C77A9"/>
    <w:rsid w:val="005D1856"/>
    <w:rsid w:val="005D3954"/>
    <w:rsid w:val="005D50A7"/>
    <w:rsid w:val="005D6118"/>
    <w:rsid w:val="005E3F83"/>
    <w:rsid w:val="005E7641"/>
    <w:rsid w:val="00613772"/>
    <w:rsid w:val="0061597A"/>
    <w:rsid w:val="0062140E"/>
    <w:rsid w:val="0062353E"/>
    <w:rsid w:val="00624756"/>
    <w:rsid w:val="006252A7"/>
    <w:rsid w:val="00631C6E"/>
    <w:rsid w:val="00634DF4"/>
    <w:rsid w:val="00637C3E"/>
    <w:rsid w:val="00640593"/>
    <w:rsid w:val="00640F96"/>
    <w:rsid w:val="006505BE"/>
    <w:rsid w:val="00651698"/>
    <w:rsid w:val="006528D9"/>
    <w:rsid w:val="0065694E"/>
    <w:rsid w:val="006573AD"/>
    <w:rsid w:val="00663B30"/>
    <w:rsid w:val="00664585"/>
    <w:rsid w:val="00664A93"/>
    <w:rsid w:val="00670D32"/>
    <w:rsid w:val="00676708"/>
    <w:rsid w:val="00680CFF"/>
    <w:rsid w:val="00681FE8"/>
    <w:rsid w:val="00684D49"/>
    <w:rsid w:val="00685EBB"/>
    <w:rsid w:val="00690E16"/>
    <w:rsid w:val="00692B8B"/>
    <w:rsid w:val="00695D94"/>
    <w:rsid w:val="006A1F15"/>
    <w:rsid w:val="006B191C"/>
    <w:rsid w:val="006C0723"/>
    <w:rsid w:val="006C0C68"/>
    <w:rsid w:val="006C56D6"/>
    <w:rsid w:val="006C6275"/>
    <w:rsid w:val="006D1712"/>
    <w:rsid w:val="006D304E"/>
    <w:rsid w:val="006D3194"/>
    <w:rsid w:val="006E18CF"/>
    <w:rsid w:val="006E2CFA"/>
    <w:rsid w:val="006E4529"/>
    <w:rsid w:val="006E4C90"/>
    <w:rsid w:val="006F20B7"/>
    <w:rsid w:val="006F2C1E"/>
    <w:rsid w:val="006F314D"/>
    <w:rsid w:val="006F6E96"/>
    <w:rsid w:val="007003BA"/>
    <w:rsid w:val="00701319"/>
    <w:rsid w:val="00706BD9"/>
    <w:rsid w:val="007106F5"/>
    <w:rsid w:val="00710B61"/>
    <w:rsid w:val="00711E63"/>
    <w:rsid w:val="00715399"/>
    <w:rsid w:val="007205D5"/>
    <w:rsid w:val="007316A3"/>
    <w:rsid w:val="007344C0"/>
    <w:rsid w:val="00734A3A"/>
    <w:rsid w:val="00737211"/>
    <w:rsid w:val="00747A63"/>
    <w:rsid w:val="007532E3"/>
    <w:rsid w:val="007533E3"/>
    <w:rsid w:val="00756CC4"/>
    <w:rsid w:val="00757277"/>
    <w:rsid w:val="0075765A"/>
    <w:rsid w:val="00760427"/>
    <w:rsid w:val="00764B84"/>
    <w:rsid w:val="007652CB"/>
    <w:rsid w:val="00767109"/>
    <w:rsid w:val="0077005E"/>
    <w:rsid w:val="00772265"/>
    <w:rsid w:val="00773306"/>
    <w:rsid w:val="007808D0"/>
    <w:rsid w:val="0078162B"/>
    <w:rsid w:val="007839DA"/>
    <w:rsid w:val="00785BC5"/>
    <w:rsid w:val="00785E5B"/>
    <w:rsid w:val="00786A86"/>
    <w:rsid w:val="00786E0A"/>
    <w:rsid w:val="00793B27"/>
    <w:rsid w:val="0079459C"/>
    <w:rsid w:val="007951AB"/>
    <w:rsid w:val="00795224"/>
    <w:rsid w:val="007A041F"/>
    <w:rsid w:val="007A5DB6"/>
    <w:rsid w:val="007A6CAC"/>
    <w:rsid w:val="007A6FFB"/>
    <w:rsid w:val="007B0D0B"/>
    <w:rsid w:val="007C3D6E"/>
    <w:rsid w:val="007C4889"/>
    <w:rsid w:val="007D00AF"/>
    <w:rsid w:val="007D03A5"/>
    <w:rsid w:val="007E0C36"/>
    <w:rsid w:val="007E7764"/>
    <w:rsid w:val="007F1458"/>
    <w:rsid w:val="007F4AB5"/>
    <w:rsid w:val="007F6EDF"/>
    <w:rsid w:val="007F7708"/>
    <w:rsid w:val="00800C10"/>
    <w:rsid w:val="008039D8"/>
    <w:rsid w:val="008053AC"/>
    <w:rsid w:val="00805B9B"/>
    <w:rsid w:val="0081105A"/>
    <w:rsid w:val="00811521"/>
    <w:rsid w:val="00815D55"/>
    <w:rsid w:val="008170FE"/>
    <w:rsid w:val="00817A1B"/>
    <w:rsid w:val="008201EA"/>
    <w:rsid w:val="00825481"/>
    <w:rsid w:val="00832A4A"/>
    <w:rsid w:val="00845933"/>
    <w:rsid w:val="008506E9"/>
    <w:rsid w:val="00856631"/>
    <w:rsid w:val="00856C3B"/>
    <w:rsid w:val="00856F03"/>
    <w:rsid w:val="00857154"/>
    <w:rsid w:val="00860CAF"/>
    <w:rsid w:val="00861378"/>
    <w:rsid w:val="00861A78"/>
    <w:rsid w:val="008633AB"/>
    <w:rsid w:val="00863A4D"/>
    <w:rsid w:val="00864349"/>
    <w:rsid w:val="00864551"/>
    <w:rsid w:val="008652CD"/>
    <w:rsid w:val="008660E0"/>
    <w:rsid w:val="00866AE6"/>
    <w:rsid w:val="00866BF8"/>
    <w:rsid w:val="00870570"/>
    <w:rsid w:val="00870FEA"/>
    <w:rsid w:val="00886303"/>
    <w:rsid w:val="008864B3"/>
    <w:rsid w:val="00886C31"/>
    <w:rsid w:val="008872D0"/>
    <w:rsid w:val="008873E8"/>
    <w:rsid w:val="00890870"/>
    <w:rsid w:val="00891CAF"/>
    <w:rsid w:val="00893A53"/>
    <w:rsid w:val="00895C36"/>
    <w:rsid w:val="00895FD0"/>
    <w:rsid w:val="008965EA"/>
    <w:rsid w:val="008A5308"/>
    <w:rsid w:val="008A5F1E"/>
    <w:rsid w:val="008B6789"/>
    <w:rsid w:val="008C0A4C"/>
    <w:rsid w:val="008C4CB6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8F7BF4"/>
    <w:rsid w:val="00904757"/>
    <w:rsid w:val="00911123"/>
    <w:rsid w:val="00911B38"/>
    <w:rsid w:val="00912E65"/>
    <w:rsid w:val="0091630F"/>
    <w:rsid w:val="0091746B"/>
    <w:rsid w:val="00920A2B"/>
    <w:rsid w:val="00920C07"/>
    <w:rsid w:val="009217F0"/>
    <w:rsid w:val="0092192A"/>
    <w:rsid w:val="00923E55"/>
    <w:rsid w:val="00934B4C"/>
    <w:rsid w:val="00934F7F"/>
    <w:rsid w:val="00935BBF"/>
    <w:rsid w:val="00936757"/>
    <w:rsid w:val="00937A78"/>
    <w:rsid w:val="00942F5E"/>
    <w:rsid w:val="009526AC"/>
    <w:rsid w:val="00954428"/>
    <w:rsid w:val="00957E37"/>
    <w:rsid w:val="00962E77"/>
    <w:rsid w:val="00965482"/>
    <w:rsid w:val="00970734"/>
    <w:rsid w:val="009712A6"/>
    <w:rsid w:val="00972D8D"/>
    <w:rsid w:val="0097604E"/>
    <w:rsid w:val="00980FB2"/>
    <w:rsid w:val="0098304D"/>
    <w:rsid w:val="00984593"/>
    <w:rsid w:val="0098468E"/>
    <w:rsid w:val="009949F4"/>
    <w:rsid w:val="00994F22"/>
    <w:rsid w:val="00995628"/>
    <w:rsid w:val="00996B10"/>
    <w:rsid w:val="009A130D"/>
    <w:rsid w:val="009A153B"/>
    <w:rsid w:val="009B4014"/>
    <w:rsid w:val="009B7C0D"/>
    <w:rsid w:val="009C09F6"/>
    <w:rsid w:val="009D455C"/>
    <w:rsid w:val="009E1BBE"/>
    <w:rsid w:val="009E21D5"/>
    <w:rsid w:val="009E4BED"/>
    <w:rsid w:val="009E6B4C"/>
    <w:rsid w:val="009F07BC"/>
    <w:rsid w:val="009F1741"/>
    <w:rsid w:val="009F7D6E"/>
    <w:rsid w:val="00A0340D"/>
    <w:rsid w:val="00A05C52"/>
    <w:rsid w:val="00A07F05"/>
    <w:rsid w:val="00A10FB5"/>
    <w:rsid w:val="00A20640"/>
    <w:rsid w:val="00A30214"/>
    <w:rsid w:val="00A36C7D"/>
    <w:rsid w:val="00A40F76"/>
    <w:rsid w:val="00A41D8F"/>
    <w:rsid w:val="00A4736B"/>
    <w:rsid w:val="00A545E7"/>
    <w:rsid w:val="00A54B8A"/>
    <w:rsid w:val="00A627D7"/>
    <w:rsid w:val="00A66380"/>
    <w:rsid w:val="00A734D5"/>
    <w:rsid w:val="00A743A8"/>
    <w:rsid w:val="00A80748"/>
    <w:rsid w:val="00AA53D0"/>
    <w:rsid w:val="00AA6433"/>
    <w:rsid w:val="00AA7209"/>
    <w:rsid w:val="00AA7E53"/>
    <w:rsid w:val="00AB416B"/>
    <w:rsid w:val="00AB7296"/>
    <w:rsid w:val="00AB741B"/>
    <w:rsid w:val="00AC06BA"/>
    <w:rsid w:val="00AC70FE"/>
    <w:rsid w:val="00AC76F7"/>
    <w:rsid w:val="00AD0969"/>
    <w:rsid w:val="00AD0E81"/>
    <w:rsid w:val="00AD6691"/>
    <w:rsid w:val="00AD75DF"/>
    <w:rsid w:val="00AD7720"/>
    <w:rsid w:val="00AE10D1"/>
    <w:rsid w:val="00AE18AF"/>
    <w:rsid w:val="00AF1A66"/>
    <w:rsid w:val="00AF37B0"/>
    <w:rsid w:val="00AF6C23"/>
    <w:rsid w:val="00AF744A"/>
    <w:rsid w:val="00B00DAD"/>
    <w:rsid w:val="00B00EE4"/>
    <w:rsid w:val="00B05729"/>
    <w:rsid w:val="00B102AD"/>
    <w:rsid w:val="00B10A5D"/>
    <w:rsid w:val="00B11081"/>
    <w:rsid w:val="00B11D03"/>
    <w:rsid w:val="00B12FF5"/>
    <w:rsid w:val="00B133F2"/>
    <w:rsid w:val="00B16248"/>
    <w:rsid w:val="00B20148"/>
    <w:rsid w:val="00B219D2"/>
    <w:rsid w:val="00B25744"/>
    <w:rsid w:val="00B25936"/>
    <w:rsid w:val="00B304B8"/>
    <w:rsid w:val="00B308A1"/>
    <w:rsid w:val="00B3519A"/>
    <w:rsid w:val="00B35D5F"/>
    <w:rsid w:val="00B35D6D"/>
    <w:rsid w:val="00B3731F"/>
    <w:rsid w:val="00B407F6"/>
    <w:rsid w:val="00B50CFB"/>
    <w:rsid w:val="00B61AE2"/>
    <w:rsid w:val="00B66349"/>
    <w:rsid w:val="00B701FE"/>
    <w:rsid w:val="00B7560F"/>
    <w:rsid w:val="00B76D83"/>
    <w:rsid w:val="00B8197D"/>
    <w:rsid w:val="00B91DF1"/>
    <w:rsid w:val="00B969F0"/>
    <w:rsid w:val="00BA1BE5"/>
    <w:rsid w:val="00BA1DB7"/>
    <w:rsid w:val="00BA6F7D"/>
    <w:rsid w:val="00BB0771"/>
    <w:rsid w:val="00BB1ACE"/>
    <w:rsid w:val="00BB5D54"/>
    <w:rsid w:val="00BB6245"/>
    <w:rsid w:val="00BC6A59"/>
    <w:rsid w:val="00BC6A7B"/>
    <w:rsid w:val="00BD130C"/>
    <w:rsid w:val="00BD60F2"/>
    <w:rsid w:val="00BE60BC"/>
    <w:rsid w:val="00BE7632"/>
    <w:rsid w:val="00BF45D0"/>
    <w:rsid w:val="00BF517A"/>
    <w:rsid w:val="00C06329"/>
    <w:rsid w:val="00C06B44"/>
    <w:rsid w:val="00C106CF"/>
    <w:rsid w:val="00C10791"/>
    <w:rsid w:val="00C11968"/>
    <w:rsid w:val="00C20792"/>
    <w:rsid w:val="00C21F0A"/>
    <w:rsid w:val="00C309F2"/>
    <w:rsid w:val="00C431F6"/>
    <w:rsid w:val="00C43D53"/>
    <w:rsid w:val="00C45312"/>
    <w:rsid w:val="00C5427A"/>
    <w:rsid w:val="00C54BAE"/>
    <w:rsid w:val="00C5588A"/>
    <w:rsid w:val="00C61322"/>
    <w:rsid w:val="00C61796"/>
    <w:rsid w:val="00C62A2D"/>
    <w:rsid w:val="00C65B49"/>
    <w:rsid w:val="00C65BA8"/>
    <w:rsid w:val="00C66F0F"/>
    <w:rsid w:val="00C6758B"/>
    <w:rsid w:val="00C7145A"/>
    <w:rsid w:val="00C77FD2"/>
    <w:rsid w:val="00C80810"/>
    <w:rsid w:val="00C8442A"/>
    <w:rsid w:val="00C85314"/>
    <w:rsid w:val="00C8574E"/>
    <w:rsid w:val="00C908FD"/>
    <w:rsid w:val="00CA276B"/>
    <w:rsid w:val="00CA638B"/>
    <w:rsid w:val="00CA7485"/>
    <w:rsid w:val="00CA763C"/>
    <w:rsid w:val="00CB5C74"/>
    <w:rsid w:val="00CB6FC1"/>
    <w:rsid w:val="00CC2630"/>
    <w:rsid w:val="00CC755D"/>
    <w:rsid w:val="00CD2259"/>
    <w:rsid w:val="00CD6445"/>
    <w:rsid w:val="00CD79AD"/>
    <w:rsid w:val="00CE26AD"/>
    <w:rsid w:val="00CE36F4"/>
    <w:rsid w:val="00CF3BB5"/>
    <w:rsid w:val="00CF59D2"/>
    <w:rsid w:val="00D022B7"/>
    <w:rsid w:val="00D03658"/>
    <w:rsid w:val="00D05D1F"/>
    <w:rsid w:val="00D05D92"/>
    <w:rsid w:val="00D075A1"/>
    <w:rsid w:val="00D11626"/>
    <w:rsid w:val="00D14F59"/>
    <w:rsid w:val="00D22BC8"/>
    <w:rsid w:val="00D237CC"/>
    <w:rsid w:val="00D23FF2"/>
    <w:rsid w:val="00D244F4"/>
    <w:rsid w:val="00D30571"/>
    <w:rsid w:val="00D3077D"/>
    <w:rsid w:val="00D3643A"/>
    <w:rsid w:val="00D36633"/>
    <w:rsid w:val="00D429D4"/>
    <w:rsid w:val="00D432CD"/>
    <w:rsid w:val="00D43919"/>
    <w:rsid w:val="00D457EB"/>
    <w:rsid w:val="00D562FC"/>
    <w:rsid w:val="00D57501"/>
    <w:rsid w:val="00D57A9E"/>
    <w:rsid w:val="00D60159"/>
    <w:rsid w:val="00D6119E"/>
    <w:rsid w:val="00D63C49"/>
    <w:rsid w:val="00D63D8E"/>
    <w:rsid w:val="00D64EE3"/>
    <w:rsid w:val="00D712B5"/>
    <w:rsid w:val="00D7209C"/>
    <w:rsid w:val="00D83466"/>
    <w:rsid w:val="00D907C4"/>
    <w:rsid w:val="00D90DD1"/>
    <w:rsid w:val="00D92235"/>
    <w:rsid w:val="00D9478C"/>
    <w:rsid w:val="00DA36A1"/>
    <w:rsid w:val="00DA4FE2"/>
    <w:rsid w:val="00DA7B9A"/>
    <w:rsid w:val="00DB1698"/>
    <w:rsid w:val="00DB3EAC"/>
    <w:rsid w:val="00DB6DF7"/>
    <w:rsid w:val="00DC2DEB"/>
    <w:rsid w:val="00DC3077"/>
    <w:rsid w:val="00DE088B"/>
    <w:rsid w:val="00DE1A5B"/>
    <w:rsid w:val="00DE364F"/>
    <w:rsid w:val="00DE3EA7"/>
    <w:rsid w:val="00DE538E"/>
    <w:rsid w:val="00DE77F5"/>
    <w:rsid w:val="00DF12CE"/>
    <w:rsid w:val="00DF5777"/>
    <w:rsid w:val="00DF5C40"/>
    <w:rsid w:val="00E017E8"/>
    <w:rsid w:val="00E07DB7"/>
    <w:rsid w:val="00E2084A"/>
    <w:rsid w:val="00E2544D"/>
    <w:rsid w:val="00E30398"/>
    <w:rsid w:val="00E340E1"/>
    <w:rsid w:val="00E437ED"/>
    <w:rsid w:val="00E4642D"/>
    <w:rsid w:val="00E53ACA"/>
    <w:rsid w:val="00E57DEF"/>
    <w:rsid w:val="00E60B41"/>
    <w:rsid w:val="00E61766"/>
    <w:rsid w:val="00E733C9"/>
    <w:rsid w:val="00E752CC"/>
    <w:rsid w:val="00E77C45"/>
    <w:rsid w:val="00E823F3"/>
    <w:rsid w:val="00E83135"/>
    <w:rsid w:val="00E836D3"/>
    <w:rsid w:val="00E85CB7"/>
    <w:rsid w:val="00E85F54"/>
    <w:rsid w:val="00E966A4"/>
    <w:rsid w:val="00EA25B3"/>
    <w:rsid w:val="00EA71DD"/>
    <w:rsid w:val="00EB13A1"/>
    <w:rsid w:val="00EB681E"/>
    <w:rsid w:val="00EC0355"/>
    <w:rsid w:val="00EC4615"/>
    <w:rsid w:val="00EC4FC7"/>
    <w:rsid w:val="00ED0760"/>
    <w:rsid w:val="00ED4247"/>
    <w:rsid w:val="00EE0CD5"/>
    <w:rsid w:val="00EE2649"/>
    <w:rsid w:val="00EF3637"/>
    <w:rsid w:val="00EF481F"/>
    <w:rsid w:val="00EF62A7"/>
    <w:rsid w:val="00EF6904"/>
    <w:rsid w:val="00F06486"/>
    <w:rsid w:val="00F066EF"/>
    <w:rsid w:val="00F14274"/>
    <w:rsid w:val="00F147C4"/>
    <w:rsid w:val="00F15A84"/>
    <w:rsid w:val="00F16E87"/>
    <w:rsid w:val="00F20A91"/>
    <w:rsid w:val="00F20E33"/>
    <w:rsid w:val="00F21E99"/>
    <w:rsid w:val="00F22356"/>
    <w:rsid w:val="00F26BB3"/>
    <w:rsid w:val="00F2774C"/>
    <w:rsid w:val="00F31F55"/>
    <w:rsid w:val="00F36537"/>
    <w:rsid w:val="00F4278E"/>
    <w:rsid w:val="00F42BC5"/>
    <w:rsid w:val="00F45819"/>
    <w:rsid w:val="00F45BE3"/>
    <w:rsid w:val="00F4792A"/>
    <w:rsid w:val="00F53BF9"/>
    <w:rsid w:val="00F54A07"/>
    <w:rsid w:val="00F5553B"/>
    <w:rsid w:val="00F61298"/>
    <w:rsid w:val="00F6795F"/>
    <w:rsid w:val="00F70751"/>
    <w:rsid w:val="00F7377F"/>
    <w:rsid w:val="00F7767D"/>
    <w:rsid w:val="00F80110"/>
    <w:rsid w:val="00F801B7"/>
    <w:rsid w:val="00F813C8"/>
    <w:rsid w:val="00F8410D"/>
    <w:rsid w:val="00F92741"/>
    <w:rsid w:val="00F97026"/>
    <w:rsid w:val="00F970AF"/>
    <w:rsid w:val="00FA4376"/>
    <w:rsid w:val="00FA5ACE"/>
    <w:rsid w:val="00FB2CCC"/>
    <w:rsid w:val="00FB7045"/>
    <w:rsid w:val="00FC02D9"/>
    <w:rsid w:val="00FC1F68"/>
    <w:rsid w:val="00FC4224"/>
    <w:rsid w:val="00FC6812"/>
    <w:rsid w:val="00FE3ABA"/>
    <w:rsid w:val="00FE492D"/>
    <w:rsid w:val="00FE556D"/>
    <w:rsid w:val="00FE60E2"/>
    <w:rsid w:val="00FF6989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>
      <v:fill color="white" on="f"/>
    </o:shapedefaults>
    <o:shapelayout v:ext="edit">
      <o:idmap v:ext="edit" data="2"/>
    </o:shapelayout>
  </w:shapeDefaults>
  <w:decimalSymbol w:val=","/>
  <w:listSeparator w:val=";"/>
  <w14:docId w14:val="32EA130D"/>
  <w15:chartTrackingRefBased/>
  <w15:docId w15:val="{9BF41370-61F2-41DC-BCF7-4304DC0C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3" w:qFormat="1"/>
    <w:lsdException w:name="heading 8" w:uiPriority="14" w:qFormat="1"/>
    <w:lsdException w:name="heading 9" w:uiPriority="15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0" w:qFormat="1"/>
    <w:lsdException w:name="Emphasis" w:uiPriority="18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7" w:qFormat="1"/>
    <w:lsdException w:name="Intense Emphasis" w:uiPriority="19" w:qFormat="1"/>
    <w:lsdException w:name="Subtle Reference" w:uiPriority="23" w:qFormat="1"/>
    <w:lsdException w:name="Intense Reference" w:uiPriority="24" w:qFormat="1"/>
    <w:lsdException w:name="Book Title" w:uiPriority="25" w:qFormat="1"/>
    <w:lsdException w:name="Bibliography" w:semiHidden="1" w:uiPriority="37" w:unhideWhenUsed="1"/>
    <w:lsdException w:name="TOC Heading" w:semiHidden="1" w:uiPriority="2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Normale">
    <w:name w:val="Normal"/>
    <w:qFormat/>
    <w:rsid w:val="00126618"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link w:val="Titolo2Carattere"/>
    <w:uiPriority w:val="9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link w:val="Titolo3Carattere"/>
    <w:uiPriority w:val="9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link w:val="Titolo4Carattere"/>
    <w:uiPriority w:val="9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link w:val="Titolo5Carattere"/>
    <w:uiPriority w:val="9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link w:val="Titolo6Carattere"/>
    <w:uiPriority w:val="9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link w:val="Titolo7Carattere"/>
    <w:uiPriority w:val="13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link w:val="Titolo8Carattere"/>
    <w:uiPriority w:val="14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link w:val="Titolo9Carattere"/>
    <w:uiPriority w:val="15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link w:val="PidipaginaCaratter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uiPriority w:val="39"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uiPriority w:val="39"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rpodeltesto">
    <w:name w:val="Corpo del testo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uiPriority w:val="18"/>
    <w:qFormat/>
    <w:rPr>
      <w:i/>
    </w:rPr>
  </w:style>
  <w:style w:type="character" w:styleId="Enfasigrassetto">
    <w:name w:val="Strong"/>
    <w:basedOn w:val="Carpredefinitoparagrafo"/>
    <w:uiPriority w:val="20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0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uiPriority w:val="99"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link w:val="SottotitoloCarattere"/>
    <w:uiPriority w:val="11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link w:val="SottotitoloDocumentoCarattere"/>
    <w:rPr>
      <w:sz w:val="56"/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</w:rPr>
  </w:style>
  <w:style w:type="paragraph" w:styleId="Corpotesto">
    <w:name w:val="Body Text"/>
    <w:basedOn w:val="Normale"/>
    <w:link w:val="CorpotestoCarattere"/>
    <w:unhideWhenUsed/>
    <w:rsid w:val="007533E3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character" w:customStyle="1" w:styleId="CorpotestoCarattere">
    <w:name w:val="Corpo testo Carattere"/>
    <w:basedOn w:val="Carpredefinitoparagrafo"/>
    <w:link w:val="Corpotesto"/>
    <w:rsid w:val="007533E3"/>
    <w:rPr>
      <w:rFonts w:ascii="Tahoma" w:hAnsi="Tahoma" w:cs="Tahoma"/>
      <w:sz w:val="28"/>
      <w:szCs w:val="24"/>
    </w:rPr>
  </w:style>
  <w:style w:type="character" w:customStyle="1" w:styleId="TestonormaleCarattere">
    <w:name w:val="Testo normale Carattere"/>
    <w:basedOn w:val="Carpredefinitoparagrafo"/>
    <w:link w:val="Testonormale"/>
    <w:rsid w:val="007533E3"/>
    <w:rPr>
      <w:rFonts w:ascii="Courier New" w:hAnsi="Courier New" w:cs="Courier New"/>
      <w:spacing w:val="12"/>
      <w:lang w:eastAsia="en-US"/>
    </w:rPr>
  </w:style>
  <w:style w:type="character" w:customStyle="1" w:styleId="SottotitoloDocumentoCarattere">
    <w:name w:val="Sottotitolo Documento Carattere"/>
    <w:link w:val="SottotitoloDocumento"/>
    <w:locked/>
    <w:rsid w:val="007533E3"/>
    <w:rPr>
      <w:rFonts w:ascii="Arial" w:hAnsi="Arial"/>
      <w:smallCaps/>
      <w:spacing w:val="12"/>
      <w:sz w:val="56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SerlabCarattere">
    <w:name w:val="titoloSerlab Carattere"/>
    <w:link w:val="titoloSerlab"/>
    <w:locked/>
    <w:rsid w:val="007533E3"/>
    <w:rPr>
      <w:rFonts w:ascii="Arial" w:hAnsi="Arial" w:cs="Arial"/>
      <w:smallCaps/>
      <w:shadow/>
      <w:spacing w:val="12"/>
      <w:sz w:val="48"/>
      <w:szCs w:val="48"/>
      <w:lang w:eastAsia="en-US"/>
    </w:rPr>
  </w:style>
  <w:style w:type="paragraph" w:customStyle="1" w:styleId="titoloSerlab">
    <w:name w:val="titoloSerlab"/>
    <w:basedOn w:val="SottotitoloDocumento"/>
    <w:link w:val="titoloSerlabCarattere"/>
    <w:qFormat/>
    <w:rsid w:val="007533E3"/>
    <w:pPr>
      <w:spacing w:before="0"/>
    </w:pPr>
    <w:rPr>
      <w:rFonts w:cs="Arial"/>
      <w:shadow/>
      <w:sz w:val="48"/>
      <w:szCs w:val="48"/>
      <w14:shadow w14:blurRad="0" w14:dist="0" w14:dir="0" w14:sx="0" w14:sy="0" w14:kx="0" w14:ky="0" w14:algn="none">
        <w14:srgbClr w14:val="000000"/>
      </w14:shadow>
    </w:rPr>
  </w:style>
  <w:style w:type="paragraph" w:styleId="Titolo">
    <w:name w:val="Title"/>
    <w:basedOn w:val="Normale"/>
    <w:next w:val="Normale"/>
    <w:link w:val="TitoloCarattere"/>
    <w:uiPriority w:val="10"/>
    <w:qFormat/>
    <w:rsid w:val="00CD79A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CD79A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Nessunaspaziatura">
    <w:name w:val="No Spacing"/>
    <w:link w:val="NessunaspaziaturaCarattere"/>
    <w:uiPriority w:val="5"/>
    <w:qFormat/>
    <w:rsid w:val="004F76EF"/>
    <w:rPr>
      <w:rFonts w:ascii="Calibri" w:eastAsia="SimSun" w:hAnsi="Calibri"/>
      <w:sz w:val="22"/>
      <w:szCs w:val="22"/>
    </w:rPr>
  </w:style>
  <w:style w:type="character" w:styleId="Enfasidelicata">
    <w:name w:val="Subtle Emphasis"/>
    <w:basedOn w:val="Carpredefinitoparagrafo"/>
    <w:uiPriority w:val="17"/>
    <w:qFormat/>
    <w:rsid w:val="004F76EF"/>
    <w:rPr>
      <w:i/>
      <w:color w:val="404040" w:themeColor="text1" w:themeTint="BF"/>
      <w:w w:val="100"/>
      <w:sz w:val="20"/>
      <w:szCs w:val="20"/>
      <w:shd w:val="clear" w:color="auto" w:fill="auto"/>
    </w:rPr>
  </w:style>
  <w:style w:type="character" w:styleId="Enfasiintensa">
    <w:name w:val="Intense Emphasis"/>
    <w:basedOn w:val="Carpredefinitoparagrafo"/>
    <w:uiPriority w:val="19"/>
    <w:qFormat/>
    <w:rsid w:val="004F76EF"/>
    <w:rPr>
      <w:b/>
      <w:i/>
      <w:w w:val="100"/>
      <w:sz w:val="20"/>
      <w:szCs w:val="20"/>
      <w:shd w:val="clear" w:color="auto" w:fill="auto"/>
    </w:rPr>
  </w:style>
  <w:style w:type="paragraph" w:styleId="Citazione">
    <w:name w:val="Quote"/>
    <w:basedOn w:val="Normale"/>
    <w:next w:val="Normale"/>
    <w:link w:val="CitazioneCarattere"/>
    <w:uiPriority w:val="21"/>
    <w:qFormat/>
    <w:rsid w:val="004F76EF"/>
    <w:pPr>
      <w:spacing w:after="0"/>
      <w:ind w:left="864" w:right="864"/>
      <w:jc w:val="left"/>
    </w:pPr>
    <w:rPr>
      <w:rFonts w:ascii="Calibri" w:eastAsia="SimSun" w:hAnsi="Calibri"/>
      <w:i/>
      <w:color w:val="404040" w:themeColor="text1" w:themeTint="BF"/>
      <w:spacing w:val="0"/>
      <w:sz w:val="20"/>
      <w:szCs w:val="20"/>
      <w:lang w:eastAsia="it-IT"/>
    </w:rPr>
  </w:style>
  <w:style w:type="character" w:customStyle="1" w:styleId="CitazioneCarattere">
    <w:name w:val="Citazione Carattere"/>
    <w:basedOn w:val="Carpredefinitoparagrafo"/>
    <w:link w:val="Citazione"/>
    <w:uiPriority w:val="21"/>
    <w:rsid w:val="004F76EF"/>
    <w:rPr>
      <w:rFonts w:ascii="Calibri" w:eastAsia="SimSun" w:hAnsi="Calibri"/>
      <w:i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22"/>
    <w:qFormat/>
    <w:rsid w:val="004F76EF"/>
    <w:pPr>
      <w:spacing w:after="0"/>
      <w:ind w:left="864" w:right="864"/>
      <w:jc w:val="center"/>
    </w:pPr>
    <w:rPr>
      <w:rFonts w:ascii="Calibri" w:eastAsia="SimSun" w:hAnsi="Calibri"/>
      <w:i/>
      <w:color w:val="404040" w:themeColor="text1" w:themeTint="BF"/>
      <w:spacing w:val="0"/>
      <w:sz w:val="20"/>
      <w:szCs w:val="20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22"/>
    <w:rsid w:val="004F76EF"/>
    <w:rPr>
      <w:rFonts w:ascii="Calibri" w:eastAsia="SimSun" w:hAnsi="Calibri"/>
      <w:i/>
      <w:color w:val="404040" w:themeColor="text1" w:themeTint="BF"/>
    </w:rPr>
  </w:style>
  <w:style w:type="character" w:styleId="Riferimentodelicato">
    <w:name w:val="Subtle Reference"/>
    <w:basedOn w:val="Carpredefinitoparagrafo"/>
    <w:uiPriority w:val="23"/>
    <w:qFormat/>
    <w:rsid w:val="004F76EF"/>
    <w:rPr>
      <w:smallCaps/>
      <w:color w:val="404040" w:themeColor="text1" w:themeTint="BF"/>
      <w:w w:val="100"/>
      <w:sz w:val="20"/>
      <w:szCs w:val="20"/>
      <w:shd w:val="clear" w:color="auto" w:fill="auto"/>
    </w:rPr>
  </w:style>
  <w:style w:type="character" w:styleId="Riferimentointenso">
    <w:name w:val="Intense Reference"/>
    <w:basedOn w:val="Carpredefinitoparagrafo"/>
    <w:uiPriority w:val="24"/>
    <w:qFormat/>
    <w:rsid w:val="004F76EF"/>
    <w:rPr>
      <w:b/>
      <w:smallCaps/>
      <w:color w:val="404040" w:themeColor="text1" w:themeTint="BF"/>
      <w:spacing w:val="5"/>
      <w:w w:val="100"/>
      <w:sz w:val="20"/>
      <w:szCs w:val="20"/>
      <w:shd w:val="clear" w:color="auto" w:fill="auto"/>
    </w:rPr>
  </w:style>
  <w:style w:type="character" w:styleId="Titolodellibro">
    <w:name w:val="Book Title"/>
    <w:basedOn w:val="Carpredefinitoparagrafo"/>
    <w:uiPriority w:val="25"/>
    <w:qFormat/>
    <w:rsid w:val="004F76EF"/>
    <w:rPr>
      <w:b/>
      <w:i/>
      <w:spacing w:val="5"/>
      <w:w w:val="100"/>
      <w:sz w:val="20"/>
      <w:szCs w:val="20"/>
      <w:shd w:val="clear" w:color="auto" w:fill="auto"/>
    </w:rPr>
  </w:style>
  <w:style w:type="paragraph" w:styleId="Paragrafoelenco">
    <w:name w:val="List Paragraph"/>
    <w:basedOn w:val="Normale"/>
    <w:uiPriority w:val="34"/>
    <w:qFormat/>
    <w:rsid w:val="004F76EF"/>
    <w:pPr>
      <w:spacing w:after="0"/>
      <w:ind w:left="720"/>
      <w:jc w:val="left"/>
    </w:pPr>
    <w:rPr>
      <w:rFonts w:ascii="Calibri" w:eastAsia="SimSun" w:hAnsi="Calibri"/>
      <w:spacing w:val="0"/>
      <w:lang w:eastAsia="it-IT"/>
    </w:rPr>
  </w:style>
  <w:style w:type="paragraph" w:styleId="Titolosommario">
    <w:name w:val="TOC Heading"/>
    <w:basedOn w:val="Titolo1"/>
    <w:next w:val="Normale"/>
    <w:uiPriority w:val="27"/>
    <w:unhideWhenUsed/>
    <w:qFormat/>
    <w:rsid w:val="004F76EF"/>
    <w:pPr>
      <w:keepNext/>
      <w:keepLines/>
      <w:pageBreakBefore w:val="0"/>
      <w:numPr>
        <w:numId w:val="0"/>
      </w:numPr>
      <w:pBdr>
        <w:bottom w:val="none" w:sz="0" w:space="0" w:color="auto"/>
      </w:pBdr>
      <w:spacing w:after="0"/>
    </w:pPr>
    <w:rPr>
      <w:rFonts w:ascii="Calibri Light" w:eastAsia="Calibri Light" w:hAnsi="Calibri Light"/>
      <w:b w:val="0"/>
      <w:smallCaps w:val="0"/>
      <w:color w:val="2F5496" w:themeColor="accent1" w:themeShade="BF"/>
      <w:lang w:eastAsia="it-IT"/>
      <w14:shadow w14:blurRad="0" w14:dist="0" w14:dir="0" w14:sx="0" w14:sy="0" w14:kx="0" w14:ky="0" w14:algn="none">
        <w14:srgbClr w14:val="000000"/>
      </w14:shadow>
    </w:rPr>
  </w:style>
  <w:style w:type="character" w:customStyle="1" w:styleId="Titolo1Carattere">
    <w:name w:val="Titolo 1 Carattere"/>
    <w:basedOn w:val="Carpredefinitoparagrafo"/>
    <w:link w:val="Titolo1"/>
    <w:uiPriority w:val="9"/>
    <w:rsid w:val="004F76EF"/>
    <w:rPr>
      <w:rFonts w:ascii="Arial" w:hAnsi="Arial"/>
      <w:b/>
      <w:smallCaps/>
      <w:color w:val="000080"/>
      <w:sz w:val="32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Menzionenonrisolta">
    <w:name w:val="Unresolved Mention"/>
    <w:basedOn w:val="Carpredefinitoparagrafo"/>
    <w:semiHidden/>
    <w:unhideWhenUsed/>
    <w:rsid w:val="004F76EF"/>
    <w:rPr>
      <w:color w:val="605E5C"/>
      <w:w w:val="100"/>
      <w:sz w:val="20"/>
      <w:szCs w:val="20"/>
      <w:shd w:val="clear" w:color="000000" w:fill="E1DFDD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76EF"/>
    <w:rPr>
      <w:rFonts w:ascii="Arial" w:hAnsi="Arial" w:cs="Arial"/>
      <w:spacing w:val="12"/>
      <w:sz w:val="24"/>
      <w:szCs w:val="24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76EF"/>
    <w:rPr>
      <w:rFonts w:ascii="Arial" w:hAnsi="Arial"/>
      <w:b/>
      <w:color w:val="000080"/>
      <w:sz w:val="28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3Carattere">
    <w:name w:val="Titolo 3 Carattere"/>
    <w:basedOn w:val="Carpredefinitoparagrafo"/>
    <w:link w:val="Titolo3"/>
    <w:uiPriority w:val="9"/>
    <w:rsid w:val="004F76EF"/>
    <w:rPr>
      <w:rFonts w:ascii="Arial" w:hAnsi="Arial"/>
      <w:b/>
      <w:color w:val="000080"/>
      <w:sz w:val="24"/>
      <w:szCs w:val="24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4Carattere">
    <w:name w:val="Titolo 4 Carattere"/>
    <w:basedOn w:val="Carpredefinitoparagrafo"/>
    <w:link w:val="Titolo4"/>
    <w:uiPriority w:val="9"/>
    <w:rsid w:val="004F76EF"/>
    <w:rPr>
      <w:rFonts w:ascii="Arial" w:hAnsi="Arial"/>
      <w:b/>
      <w:color w:val="000080"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5"/>
    <w:rsid w:val="004F76EF"/>
    <w:rPr>
      <w:rFonts w:ascii="Calibri" w:eastAsia="SimSun" w:hAnsi="Calibri"/>
      <w:sz w:val="22"/>
      <w:szCs w:val="22"/>
    </w:rPr>
  </w:style>
  <w:style w:type="character" w:customStyle="1" w:styleId="IntestazioneCarattere">
    <w:name w:val="Intestazione Carattere"/>
    <w:basedOn w:val="Carpredefinitoparagrafo"/>
    <w:link w:val="Intestazione"/>
    <w:rsid w:val="004F76EF"/>
    <w:rPr>
      <w:rFonts w:ascii="Lucida Sans Unicode" w:hAnsi="Lucida Sans Unicode"/>
      <w:spacing w:val="12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rsid w:val="004F76EF"/>
    <w:rPr>
      <w:rFonts w:ascii="Lucida Sans Unicode" w:hAnsi="Lucida Sans Unicode"/>
      <w:spacing w:val="12"/>
      <w:sz w:val="18"/>
      <w:szCs w:val="22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4F76EF"/>
    <w:rPr>
      <w:rFonts w:ascii="Tahoma" w:hAnsi="Tahoma" w:cs="Tahoma"/>
      <w:spacing w:val="12"/>
      <w:sz w:val="16"/>
      <w:szCs w:val="16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F76EF"/>
    <w:rPr>
      <w:rFonts w:ascii="Arial" w:hAnsi="Arial"/>
      <w:smallCaps/>
      <w:color w:val="000080"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6Carattere">
    <w:name w:val="Titolo 6 Carattere"/>
    <w:basedOn w:val="Carpredefinitoparagrafo"/>
    <w:link w:val="Titolo6"/>
    <w:uiPriority w:val="9"/>
    <w:rsid w:val="004F76EF"/>
    <w:rPr>
      <w:rFonts w:ascii="Lucida Sans Unicode" w:hAnsi="Lucida Sans Unicode"/>
      <w:i/>
      <w:color w:val="000080"/>
      <w:spacing w:val="12"/>
      <w:sz w:val="2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7Carattere">
    <w:name w:val="Titolo 7 Carattere"/>
    <w:basedOn w:val="Carpredefinitoparagrafo"/>
    <w:link w:val="Titolo7"/>
    <w:uiPriority w:val="13"/>
    <w:rsid w:val="004F76EF"/>
    <w:rPr>
      <w:rFonts w:ascii="Arial" w:hAnsi="Arial"/>
      <w:color w:val="000080"/>
      <w:spacing w:val="1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8Carattere">
    <w:name w:val="Titolo 8 Carattere"/>
    <w:basedOn w:val="Carpredefinitoparagrafo"/>
    <w:link w:val="Titolo8"/>
    <w:uiPriority w:val="14"/>
    <w:rsid w:val="004F76EF"/>
    <w:rPr>
      <w:rFonts w:ascii="Arial" w:hAnsi="Arial"/>
      <w:i/>
      <w:color w:val="000080"/>
      <w:spacing w:val="12"/>
      <w:szCs w:val="2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olo9Carattere">
    <w:name w:val="Titolo 9 Carattere"/>
    <w:basedOn w:val="Carpredefinitoparagrafo"/>
    <w:link w:val="Titolo9"/>
    <w:uiPriority w:val="15"/>
    <w:rsid w:val="004F76EF"/>
    <w:rPr>
      <w:rFonts w:ascii="Arial" w:hAnsi="Arial"/>
      <w:b/>
      <w:i/>
      <w:color w:val="000080"/>
      <w:spacing w:val="12"/>
      <w:sz w:val="18"/>
      <w:szCs w:val="1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Indicedellefigure">
    <w:name w:val="table of figures"/>
    <w:basedOn w:val="Normale"/>
    <w:next w:val="Normale"/>
    <w:uiPriority w:val="99"/>
    <w:unhideWhenUsed/>
    <w:rsid w:val="004F76EF"/>
    <w:pPr>
      <w:spacing w:after="0"/>
      <w:jc w:val="left"/>
    </w:pPr>
    <w:rPr>
      <w:rFonts w:ascii="Calibri" w:eastAsia="SimSun" w:hAnsi="Calibri"/>
      <w:spacing w:val="0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4F76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racle.com/technetwork/java/javase/overview/index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privacypatterns.wu.ac.at:8080/catalo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java/javase/downloads/sb2download-2177776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s.intel.com/policy/files/2015/01/RethinkingPrivacy.pd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rools.org" TargetMode="External"/><Relationship Id="rId23" Type="http://schemas.microsoft.com/office/2011/relationships/people" Target="people.xml"/><Relationship Id="rId10" Type="http://schemas.openxmlformats.org/officeDocument/2006/relationships/hyperlink" Target="https://en.wikipedia.org/wiki/K-anonymit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bc4trust.eu/index.php/home/fact-sheet" TargetMode="External"/><Relationship Id="rId14" Type="http://schemas.openxmlformats.org/officeDocument/2006/relationships/hyperlink" Target="http://www.oracle.com/technetwork/java/javafx/install-javafx-sdk-1-2-139156.html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um\Desktop\Tesi\Documentation\SERLAB%20Technical%20Repor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B864C-DC15-47DB-A608-18EC05B4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SERLAB Technical Report.dot</Template>
  <TotalTime>19</TotalTime>
  <Pages>1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Technical report serlab</vt:lpstr>
    </vt:vector>
  </TitlesOfParts>
  <Company>SERLAB</Company>
  <LinksUpToDate>false</LinksUpToDate>
  <CharactersWithSpaces>9856</CharactersWithSpaces>
  <SharedDoc>false</SharedDoc>
  <HLinks>
    <vt:vector size="78" baseType="variant"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_Toc189562528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_Toc189562527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_Toc189562526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_Toc189562525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_Toc189562524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_Toc189562523</vt:lpwstr>
      </vt:variant>
      <vt:variant>
        <vt:i4>1703995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_Toc189562522</vt:lpwstr>
      </vt:variant>
      <vt:variant>
        <vt:i4>1703995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_Toc189562521</vt:lpwstr>
      </vt:variant>
      <vt:variant>
        <vt:i4>1703995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_Toc189562520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_Toc189562519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_Toc189562518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_Toc189562517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_Toc189562516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 serlab</dc:title>
  <dc:subject>Piattaforma Software Hardware</dc:subject>
  <dc:creator>Rick</dc:creator>
  <cp:keywords/>
  <cp:lastModifiedBy>nicola</cp:lastModifiedBy>
  <cp:revision>5</cp:revision>
  <cp:lastPrinted>2018-09-24T08:11:00Z</cp:lastPrinted>
  <dcterms:created xsi:type="dcterms:W3CDTF">2022-11-28T15:22:00Z</dcterms:created>
  <dcterms:modified xsi:type="dcterms:W3CDTF">2024-03-22T11:39:00Z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</Properties>
</file>